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7246" w:rsidRDefault="00972B28" w:rsidP="00334DD6">
      <w:pPr>
        <w:spacing w:beforeLines="50" w:afterLines="50"/>
        <w:jc w:val="center"/>
        <w:pPrChange w:id="0" w:author="shuizi" w:date="2018-01-04T11:49:00Z">
          <w:pPr>
            <w:spacing w:beforeLines="50" w:afterLines="50"/>
            <w:jc w:val="center"/>
          </w:pPr>
        </w:pPrChange>
      </w:pPr>
      <w:r>
        <w:rPr>
          <w:rFonts w:hint="eastAsia"/>
        </w:rPr>
        <w:t>控制</w:t>
      </w:r>
      <w:del w:id="1" w:author="shuizi" w:date="2017-12-29T15:09:00Z">
        <w:r w:rsidDel="00F36168">
          <w:rPr>
            <w:rFonts w:hint="eastAsia"/>
          </w:rPr>
          <w:delText>红外灯曝光时间</w:delText>
        </w:r>
      </w:del>
      <w:ins w:id="2" w:author="shuizi" w:date="2017-12-29T15:09:00Z">
        <w:r w:rsidR="00F36168">
          <w:rPr>
            <w:rFonts w:hint="eastAsia"/>
          </w:rPr>
          <w:t>红外灯开灯时间</w:t>
        </w:r>
      </w:ins>
      <w:r w:rsidR="00D313E6" w:rsidRPr="00D313E6">
        <w:rPr>
          <w:rFonts w:hint="eastAsia"/>
        </w:rPr>
        <w:t>的虹膜采集装置及方法</w:t>
      </w:r>
    </w:p>
    <w:p w:rsidR="005A6960" w:rsidRDefault="005A6960" w:rsidP="00334DD6">
      <w:pPr>
        <w:spacing w:beforeLines="50" w:afterLines="50"/>
        <w:jc w:val="center"/>
        <w:pPrChange w:id="3" w:author="shuizi" w:date="2018-01-04T11:49:00Z">
          <w:pPr>
            <w:spacing w:beforeLines="50" w:afterLines="50"/>
            <w:jc w:val="center"/>
          </w:pPr>
        </w:pPrChange>
      </w:pPr>
      <w:r>
        <w:rPr>
          <w:rFonts w:hint="eastAsia"/>
        </w:rPr>
        <w:t>技术交底书</w:t>
      </w:r>
    </w:p>
    <w:p w:rsidR="005A6960" w:rsidRPr="005A6960" w:rsidRDefault="005A6960" w:rsidP="00593612">
      <w:pPr>
        <w:spacing w:beforeLines="50" w:afterLines="50"/>
        <w:rPr>
          <w:rFonts w:ascii="黑体" w:eastAsia="黑体" w:hAnsi="黑体"/>
        </w:rPr>
        <w:pPrChange w:id="4" w:author="shuizi" w:date="2018-01-03T15:17:00Z">
          <w:pPr>
            <w:spacing w:beforeLines="50" w:afterLines="50"/>
          </w:pPr>
        </w:pPrChange>
      </w:pPr>
      <w:r w:rsidRPr="005A6960">
        <w:rPr>
          <w:rFonts w:ascii="黑体" w:eastAsia="黑体" w:hAnsi="黑体" w:hint="eastAsia"/>
        </w:rPr>
        <w:t>技术方案</w:t>
      </w:r>
    </w:p>
    <w:p w:rsidR="002E7439" w:rsidRDefault="00C83543" w:rsidP="002E7439">
      <w:pPr>
        <w:pStyle w:val="a5"/>
        <w:numPr>
          <w:ilvl w:val="0"/>
          <w:numId w:val="1"/>
        </w:numPr>
        <w:ind w:firstLineChars="0"/>
      </w:pPr>
      <w:r w:rsidRPr="00171858">
        <w:rPr>
          <w:rFonts w:hint="eastAsia"/>
        </w:rPr>
        <w:t>虹膜采集装置</w:t>
      </w:r>
      <w:r w:rsidR="002E7439">
        <w:rPr>
          <w:rFonts w:hint="eastAsia"/>
        </w:rPr>
        <w:t>结构</w:t>
      </w:r>
      <w:r w:rsidR="00FA382D">
        <w:rPr>
          <w:rFonts w:hint="eastAsia"/>
        </w:rPr>
        <w:t>及采集虹膜序列的工作状态</w:t>
      </w:r>
    </w:p>
    <w:p w:rsidR="002E7439" w:rsidRDefault="00171858" w:rsidP="004853C2">
      <w:pPr>
        <w:pStyle w:val="a5"/>
      </w:pPr>
      <w:r>
        <w:rPr>
          <w:rFonts w:hint="eastAsia"/>
        </w:rPr>
        <w:t>虹膜采集装置，包括图像传感器、摄像头模组、</w:t>
      </w:r>
      <w:r w:rsidR="00B50ABF">
        <w:rPr>
          <w:rFonts w:hint="eastAsia"/>
        </w:rPr>
        <w:t>红外灯</w:t>
      </w:r>
      <w:r>
        <w:rPr>
          <w:rFonts w:hint="eastAsia"/>
        </w:rPr>
        <w:t>、</w:t>
      </w:r>
      <w:r w:rsidR="001B0D1F">
        <w:rPr>
          <w:rFonts w:hint="eastAsia"/>
        </w:rPr>
        <w:t>微控制单元</w:t>
      </w:r>
      <w:r>
        <w:rPr>
          <w:rFonts w:hint="eastAsia"/>
        </w:rPr>
        <w:t>，</w:t>
      </w:r>
      <w:r w:rsidR="00AB00FB">
        <w:rPr>
          <w:rFonts w:hint="eastAsia"/>
        </w:rPr>
        <w:t>图像传感器</w:t>
      </w:r>
      <w:r w:rsidR="0001292F">
        <w:rPr>
          <w:rFonts w:hint="eastAsia"/>
        </w:rPr>
        <w:t>可以设置</w:t>
      </w:r>
      <w:r w:rsidR="00AB00FB">
        <w:rPr>
          <w:rFonts w:hint="eastAsia"/>
        </w:rPr>
        <w:t>为</w:t>
      </w:r>
      <w:r w:rsidR="00F0278E">
        <w:rPr>
          <w:rFonts w:hint="eastAsia"/>
        </w:rPr>
        <w:t>卷动快门或者全局快门性能的</w:t>
      </w:r>
      <w:r w:rsidR="00493975">
        <w:rPr>
          <w:rFonts w:hint="eastAsia"/>
        </w:rPr>
        <w:t>图像</w:t>
      </w:r>
      <w:r w:rsidR="00F0278E">
        <w:rPr>
          <w:rFonts w:hint="eastAsia"/>
        </w:rPr>
        <w:t>传感器，</w:t>
      </w:r>
      <w:r w:rsidR="004E603A">
        <w:rPr>
          <w:rFonts w:hint="eastAsia"/>
        </w:rPr>
        <w:t>本发明采用卷动快门性能的图像传感器，</w:t>
      </w:r>
      <w:r>
        <w:rPr>
          <w:rFonts w:hint="eastAsia"/>
        </w:rPr>
        <w:t>其特点在于</w:t>
      </w:r>
      <w:r w:rsidR="001B0D1F">
        <w:rPr>
          <w:rFonts w:hint="eastAsia"/>
        </w:rPr>
        <w:t>微控制单元检测图像传感器发出的</w:t>
      </w:r>
      <w:ins w:id="5" w:author="shuizi" w:date="2018-01-04T11:49:00Z">
        <w:r w:rsidR="00334DD6">
          <w:rPr>
            <w:rFonts w:hint="eastAsia"/>
          </w:rPr>
          <w:t>场信号</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sync</m:t>
              </m:r>
            </m:sub>
          </m:sSub>
        </m:oMath>
      </w:ins>
      <w:del w:id="6" w:author="shuizi" w:date="2018-01-04T11:49:00Z">
        <w:r w:rsidR="001B0D1F" w:rsidDel="00334DD6">
          <w:rPr>
            <w:rFonts w:hint="eastAsia"/>
          </w:rPr>
          <w:delText>帧同步信号</w:delText>
        </w:r>
      </w:del>
      <w:r w:rsidR="001B0D1F">
        <w:rPr>
          <w:rFonts w:hint="eastAsia"/>
        </w:rPr>
        <w:t>，生成</w:t>
      </w:r>
      <w:r w:rsidR="002A0264">
        <w:rPr>
          <w:rFonts w:hint="eastAsia"/>
        </w:rPr>
        <w:t>开关信号</w:t>
      </w:r>
      <w:r w:rsidR="004853C2">
        <w:rPr>
          <w:rFonts w:hint="eastAsia"/>
        </w:rPr>
        <w:t>控制</w:t>
      </w:r>
      <w:r w:rsidR="00B50ABF">
        <w:rPr>
          <w:rFonts w:hint="eastAsia"/>
        </w:rPr>
        <w:t>红外灯</w:t>
      </w:r>
      <w:r w:rsidR="004853C2">
        <w:rPr>
          <w:rFonts w:hint="eastAsia"/>
        </w:rPr>
        <w:t>的开启与关闭</w:t>
      </w:r>
      <w:r w:rsidR="002A0264">
        <w:rPr>
          <w:rFonts w:hint="eastAsia"/>
        </w:rPr>
        <w:t>；</w:t>
      </w:r>
    </w:p>
    <w:p w:rsidR="004853C2" w:rsidRDefault="004853C2" w:rsidP="004853C2">
      <w:pPr>
        <w:pStyle w:val="a5"/>
      </w:pPr>
      <w:r>
        <w:rPr>
          <w:rFonts w:hint="eastAsia"/>
        </w:rPr>
        <w:t>虹膜采集装置的工作状态为：开启摄像头模组采集虹膜序列，根据</w:t>
      </w:r>
      <w:r w:rsidR="00FC1A2E">
        <w:rPr>
          <w:rFonts w:hint="eastAsia"/>
        </w:rPr>
        <w:t>微控制单元</w:t>
      </w:r>
      <w:r>
        <w:rPr>
          <w:rFonts w:hint="eastAsia"/>
        </w:rPr>
        <w:t>发出的</w:t>
      </w:r>
      <w:r w:rsidR="00FC1A2E">
        <w:rPr>
          <w:rFonts w:hint="eastAsia"/>
        </w:rPr>
        <w:t>开关</w:t>
      </w:r>
      <w:r>
        <w:rPr>
          <w:rFonts w:hint="eastAsia"/>
        </w:rPr>
        <w:t>信号驱动</w:t>
      </w:r>
      <w:r w:rsidR="00B50ABF">
        <w:rPr>
          <w:rFonts w:hint="eastAsia"/>
        </w:rPr>
        <w:t>红外灯</w:t>
      </w:r>
      <w:r>
        <w:rPr>
          <w:rFonts w:hint="eastAsia"/>
        </w:rPr>
        <w:t>对</w:t>
      </w:r>
      <w:r w:rsidR="004E603A">
        <w:rPr>
          <w:rFonts w:hint="eastAsia"/>
        </w:rPr>
        <w:t>目标</w:t>
      </w:r>
      <w:r>
        <w:rPr>
          <w:rFonts w:hint="eastAsia"/>
        </w:rPr>
        <w:t>虹膜进行照明，图像传感器</w:t>
      </w:r>
      <w:r w:rsidR="003A064F">
        <w:rPr>
          <w:rFonts w:hint="eastAsia"/>
        </w:rPr>
        <w:t>上</w:t>
      </w:r>
      <w:r w:rsidR="001930F1">
        <w:rPr>
          <w:rFonts w:hint="eastAsia"/>
        </w:rPr>
        <w:t>所有</w:t>
      </w:r>
      <w:r w:rsidR="00FC1A2E">
        <w:rPr>
          <w:rFonts w:hint="eastAsia"/>
        </w:rPr>
        <w:t>行</w:t>
      </w:r>
      <w:r w:rsidR="003A064F">
        <w:rPr>
          <w:rFonts w:hint="eastAsia"/>
        </w:rPr>
        <w:t>的</w:t>
      </w:r>
      <w:r w:rsidR="00FC1A2E">
        <w:rPr>
          <w:rFonts w:hint="eastAsia"/>
        </w:rPr>
        <w:t>像素点</w:t>
      </w:r>
      <w:r w:rsidR="004E603A">
        <w:rPr>
          <w:rFonts w:hint="eastAsia"/>
        </w:rPr>
        <w:t>在同一时段内</w:t>
      </w:r>
      <w:r w:rsidR="003A064F">
        <w:rPr>
          <w:rFonts w:hint="eastAsia"/>
        </w:rPr>
        <w:t>进行电荷积累</w:t>
      </w:r>
      <w:r>
        <w:rPr>
          <w:rFonts w:hint="eastAsia"/>
        </w:rPr>
        <w:t>，</w:t>
      </w:r>
      <w:r w:rsidR="003A064F">
        <w:rPr>
          <w:rFonts w:hint="eastAsia"/>
        </w:rPr>
        <w:t>完成曝光过程，之后</w:t>
      </w:r>
      <w:r>
        <w:rPr>
          <w:rFonts w:hint="eastAsia"/>
        </w:rPr>
        <w:t>以连续数据流（</w:t>
      </w:r>
      <w:r w:rsidRPr="00F659F0">
        <w:t>continuous streaming</w:t>
      </w:r>
      <w:r>
        <w:rPr>
          <w:rFonts w:hint="eastAsia"/>
        </w:rPr>
        <w:t>）模式</w:t>
      </w:r>
      <w:r>
        <w:t>顺序</w:t>
      </w:r>
      <w:r>
        <w:rPr>
          <w:rFonts w:hint="eastAsia"/>
        </w:rPr>
        <w:t>输出</w:t>
      </w:r>
      <w:r w:rsidR="003A064F">
        <w:rPr>
          <w:rFonts w:hint="eastAsia"/>
        </w:rPr>
        <w:t>当前</w:t>
      </w:r>
      <w:r>
        <w:t>帧</w:t>
      </w:r>
      <w:r>
        <w:rPr>
          <w:rFonts w:hint="eastAsia"/>
        </w:rPr>
        <w:t>虹膜图像数据，</w:t>
      </w:r>
      <w:r w:rsidR="003A064F">
        <w:rPr>
          <w:rFonts w:hint="eastAsia"/>
        </w:rPr>
        <w:t>后续帧的采集过程依次类推，</w:t>
      </w:r>
      <w:r>
        <w:rPr>
          <w:rFonts w:hint="eastAsia"/>
        </w:rPr>
        <w:t>虹膜序列采集完成后关闭摄像头模组、</w:t>
      </w:r>
      <w:r w:rsidR="00B50ABF">
        <w:rPr>
          <w:rFonts w:hint="eastAsia"/>
        </w:rPr>
        <w:t>红外灯</w:t>
      </w:r>
      <w:r>
        <w:rPr>
          <w:rFonts w:hint="eastAsia"/>
        </w:rPr>
        <w:t>。</w:t>
      </w:r>
    </w:p>
    <w:p w:rsidR="00F47819" w:rsidRDefault="001B024D" w:rsidP="00327058">
      <w:pPr>
        <w:pStyle w:val="a5"/>
        <w:ind w:left="360" w:firstLineChars="0" w:firstLine="0"/>
        <w:jc w:val="center"/>
      </w:pPr>
      <w:r>
        <w:rPr>
          <w:noProof/>
        </w:rPr>
        <w:drawing>
          <wp:inline distT="0" distB="0" distL="0" distR="0">
            <wp:extent cx="4871002" cy="1535317"/>
            <wp:effectExtent l="19050" t="0" r="5798" b="0"/>
            <wp:docPr id="4" name="图片 1" descr="C:\Users\shuizi\AppData\Local\Temp\15077054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izi\AppData\Local\Temp\1507705436(1).png"/>
                    <pic:cNvPicPr>
                      <a:picLocks noChangeAspect="1" noChangeArrowheads="1"/>
                    </pic:cNvPicPr>
                  </pic:nvPicPr>
                  <pic:blipFill>
                    <a:blip r:embed="rId8"/>
                    <a:srcRect/>
                    <a:stretch>
                      <a:fillRect/>
                    </a:stretch>
                  </pic:blipFill>
                  <pic:spPr bwMode="auto">
                    <a:xfrm>
                      <a:off x="0" y="0"/>
                      <a:ext cx="4872805" cy="1535885"/>
                    </a:xfrm>
                    <a:prstGeom prst="rect">
                      <a:avLst/>
                    </a:prstGeom>
                    <a:noFill/>
                    <a:ln w="9525">
                      <a:noFill/>
                      <a:miter lim="800000"/>
                      <a:headEnd/>
                      <a:tailEnd/>
                    </a:ln>
                  </pic:spPr>
                </pic:pic>
              </a:graphicData>
            </a:graphic>
          </wp:inline>
        </w:drawing>
      </w:r>
    </w:p>
    <w:p w:rsidR="00AB3829" w:rsidRDefault="00C83543" w:rsidP="00C83543">
      <w:pPr>
        <w:pStyle w:val="a5"/>
        <w:ind w:left="360" w:firstLineChars="0" w:firstLine="0"/>
        <w:jc w:val="center"/>
      </w:pPr>
      <w:r>
        <w:rPr>
          <w:rFonts w:hint="eastAsia"/>
        </w:rPr>
        <w:t>图</w:t>
      </w:r>
      <w:r>
        <w:rPr>
          <w:rFonts w:hint="eastAsia"/>
        </w:rPr>
        <w:t xml:space="preserve">1 </w:t>
      </w:r>
      <w:r w:rsidRPr="00171858">
        <w:rPr>
          <w:rFonts w:hint="eastAsia"/>
        </w:rPr>
        <w:t>虹膜采集装置</w:t>
      </w:r>
      <w:r>
        <w:rPr>
          <w:rFonts w:hint="eastAsia"/>
        </w:rPr>
        <w:t>结构</w:t>
      </w:r>
    </w:p>
    <w:p w:rsidR="00C83543" w:rsidRDefault="00C83543" w:rsidP="002E7439">
      <w:pPr>
        <w:pStyle w:val="a5"/>
        <w:ind w:left="360" w:firstLineChars="0" w:firstLine="0"/>
      </w:pPr>
    </w:p>
    <w:p w:rsidR="003029A2" w:rsidRDefault="006305EC" w:rsidP="003029A2">
      <w:pPr>
        <w:pStyle w:val="a5"/>
        <w:numPr>
          <w:ilvl w:val="0"/>
          <w:numId w:val="1"/>
        </w:numPr>
        <w:ind w:firstLineChars="0"/>
      </w:pPr>
      <w:r>
        <w:rPr>
          <w:rFonts w:hint="eastAsia"/>
        </w:rPr>
        <w:t>图像传感器上所有行的像素点</w:t>
      </w:r>
      <w:r w:rsidR="007A0B56">
        <w:rPr>
          <w:rFonts w:hint="eastAsia"/>
        </w:rPr>
        <w:t>同时曝光的方法</w:t>
      </w:r>
    </w:p>
    <w:p w:rsidR="00744179" w:rsidRDefault="006033CF" w:rsidP="003F7B48">
      <w:pPr>
        <w:pStyle w:val="a5"/>
      </w:pPr>
      <w:r>
        <w:rPr>
          <w:rFonts w:hint="eastAsia"/>
        </w:rPr>
        <w:t>如图</w:t>
      </w:r>
      <w:r>
        <w:rPr>
          <w:rFonts w:hint="eastAsia"/>
        </w:rPr>
        <w:t>2</w:t>
      </w:r>
      <w:r>
        <w:rPr>
          <w:rFonts w:hint="eastAsia"/>
        </w:rPr>
        <w:t>，</w:t>
      </w:r>
      <w:r w:rsidR="000C3AFA">
        <w:rPr>
          <w:rFonts w:hint="eastAsia"/>
        </w:rPr>
        <w:t>Expo_row0</w:t>
      </w:r>
      <w:r w:rsidR="000C3AFA">
        <w:rPr>
          <w:rFonts w:hint="eastAsia"/>
        </w:rPr>
        <w:t>表示</w:t>
      </w:r>
      <w:r w:rsidR="000C3AFA">
        <w:t>图像传感器的</w:t>
      </w:r>
      <w:r w:rsidR="000C3AFA">
        <w:rPr>
          <w:rFonts w:hint="eastAsia"/>
        </w:rPr>
        <w:t>第一行数据曝光时序，</w:t>
      </w:r>
      <w:r w:rsidR="000C3AFA">
        <w:rPr>
          <w:rFonts w:hint="eastAsia"/>
        </w:rPr>
        <w:t>Expo_row1</w:t>
      </w:r>
      <w:r w:rsidR="000C3AFA">
        <w:rPr>
          <w:rFonts w:hint="eastAsia"/>
        </w:rPr>
        <w:t>表示</w:t>
      </w:r>
      <w:r w:rsidR="000C3AFA">
        <w:t>图像传感器的</w:t>
      </w:r>
      <w:r w:rsidR="000C3AFA">
        <w:rPr>
          <w:rFonts w:hint="eastAsia"/>
        </w:rPr>
        <w:t>第二行数据曝光时序，依次类推，</w:t>
      </w:r>
      <w:r w:rsidR="000C3AFA">
        <w:rPr>
          <w:rFonts w:hint="eastAsia"/>
        </w:rPr>
        <w:t>Expo_rowN</w:t>
      </w:r>
      <w:r w:rsidR="000C3AFA">
        <w:rPr>
          <w:rFonts w:hint="eastAsia"/>
        </w:rPr>
        <w:t>表示</w:t>
      </w:r>
      <w:r w:rsidR="000C3AFA">
        <w:t>图像传感器的</w:t>
      </w:r>
      <w:r w:rsidR="000C3AFA">
        <w:rPr>
          <w:rFonts w:hint="eastAsia"/>
        </w:rPr>
        <w:t>最后一行数据曝光时序，</w:t>
      </w:r>
      <w:r w:rsidR="000C3AFA">
        <w:rPr>
          <w:rFonts w:hint="eastAsia"/>
        </w:rPr>
        <w:t>IR_LED</w:t>
      </w:r>
      <w:r w:rsidR="000C3AFA">
        <w:rPr>
          <w:rFonts w:hint="eastAsia"/>
        </w:rPr>
        <w:t>表示红外灯的曝光时序，</w:t>
      </w:r>
      <w:r w:rsidR="001F61A7">
        <w:rPr>
          <w:rFonts w:hint="eastAsia"/>
        </w:rPr>
        <w:t>t0</w:t>
      </w:r>
      <w:r w:rsidR="001F61A7">
        <w:rPr>
          <w:rFonts w:hint="eastAsia"/>
        </w:rPr>
        <w:t>表示</w:t>
      </w:r>
      <w:r w:rsidR="00B879DD">
        <w:t>图像传感器对</w:t>
      </w:r>
      <w:r w:rsidR="001F61A7">
        <w:rPr>
          <w:rFonts w:hint="eastAsia"/>
        </w:rPr>
        <w:t>每</w:t>
      </w:r>
      <w:r>
        <w:rPr>
          <w:rFonts w:hint="eastAsia"/>
        </w:rPr>
        <w:t>一帧图像一行数据的</w:t>
      </w:r>
      <w:r w:rsidR="00B879DD">
        <w:rPr>
          <w:rFonts w:hint="eastAsia"/>
        </w:rPr>
        <w:t>曝光</w:t>
      </w:r>
      <w:r>
        <w:rPr>
          <w:rFonts w:hint="eastAsia"/>
        </w:rPr>
        <w:t>时间，</w:t>
      </w:r>
    </w:p>
    <w:p w:rsidR="00215362" w:rsidRDefault="000D7F36" w:rsidP="00CA152C">
      <w:pPr>
        <w:pStyle w:val="a5"/>
      </w:pPr>
      <w:r>
        <w:rPr>
          <w:rFonts w:hint="eastAsia"/>
        </w:rPr>
        <w:t>以第一帧图像数据</w:t>
      </w:r>
      <w:r w:rsidR="001F61A7">
        <w:rPr>
          <w:rFonts w:hint="eastAsia"/>
        </w:rPr>
        <w:t>的</w:t>
      </w:r>
      <w:r w:rsidR="00B879DD">
        <w:rPr>
          <w:rFonts w:hint="eastAsia"/>
        </w:rPr>
        <w:t>曝光</w:t>
      </w:r>
      <w:r w:rsidR="001F61A7">
        <w:rPr>
          <w:rFonts w:hint="eastAsia"/>
        </w:rPr>
        <w:t>过程</w:t>
      </w:r>
      <w:r w:rsidR="00CA152C">
        <w:rPr>
          <w:rFonts w:hint="eastAsia"/>
        </w:rPr>
        <w:t>为例</w:t>
      </w:r>
      <w:r w:rsidR="00744179">
        <w:rPr>
          <w:rFonts w:hint="eastAsia"/>
        </w:rPr>
        <w:t>，</w:t>
      </w:r>
      <w:r w:rsidR="00357A22">
        <w:rPr>
          <w:rFonts w:hint="eastAsia"/>
        </w:rPr>
        <w:t>红外灯</w:t>
      </w:r>
      <w:r w:rsidR="00744179">
        <w:rPr>
          <w:rFonts w:hint="eastAsia"/>
        </w:rPr>
        <w:t>在</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on</m:t>
            </m:r>
          </m:sub>
        </m:sSub>
      </m:oMath>
      <w:r w:rsidR="00744179">
        <w:t>时刻开启</w:t>
      </w:r>
      <w:r w:rsidR="00744179">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off</m:t>
            </m:r>
          </m:sub>
        </m:sSub>
      </m:oMath>
      <w:r w:rsidR="00744179">
        <w:t>时刻关闭</w:t>
      </w:r>
      <w:r w:rsidR="00744179">
        <w:rPr>
          <w:rFonts w:hint="eastAsia"/>
        </w:rPr>
        <w:t>，在红外灯曝光的时间段</w:t>
      </w:r>
      <w:r w:rsidR="00744179">
        <w:rPr>
          <w:rFonts w:hint="eastAsia"/>
        </w:rPr>
        <w:t>T</w:t>
      </w:r>
      <w:r w:rsidR="00744179">
        <w:rPr>
          <w:rFonts w:hint="eastAsia"/>
        </w:rPr>
        <w:t>里，图像传感器的所有行数据同时积累电荷，并完成曝光，</w:t>
      </w:r>
      <w:r w:rsidR="00B879DD">
        <w:rPr>
          <w:rFonts w:hint="eastAsia"/>
        </w:rPr>
        <w:t>红外灯</w:t>
      </w:r>
      <w:r w:rsidR="00744179">
        <w:rPr>
          <w:rFonts w:hint="eastAsia"/>
        </w:rPr>
        <w:t>起始</w:t>
      </w:r>
      <w:r w:rsidR="008B28CC">
        <w:rPr>
          <w:rFonts w:hint="eastAsia"/>
        </w:rPr>
        <w:t>曝光时间</w:t>
      </w:r>
      <w:r>
        <w:rPr>
          <w:rFonts w:hint="eastAsia"/>
        </w:rPr>
        <w:t>不早于</w:t>
      </w:r>
      <w:r w:rsidR="00B879DD">
        <w:t>图像传感器的</w:t>
      </w:r>
      <w:r>
        <w:rPr>
          <w:rFonts w:hint="eastAsia"/>
        </w:rPr>
        <w:t>最后一行数据</w:t>
      </w:r>
      <w:r w:rsidR="00744179">
        <w:rPr>
          <w:rFonts w:hint="eastAsia"/>
        </w:rPr>
        <w:t>的起始</w:t>
      </w:r>
      <w:r w:rsidR="00B879DD">
        <w:rPr>
          <w:rFonts w:hint="eastAsia"/>
        </w:rPr>
        <w:t>曝光</w:t>
      </w:r>
      <w:r>
        <w:rPr>
          <w:rFonts w:hint="eastAsia"/>
        </w:rPr>
        <w:t>时间，</w:t>
      </w:r>
      <w:r w:rsidR="00B879DD">
        <w:rPr>
          <w:rFonts w:hint="eastAsia"/>
        </w:rPr>
        <w:t>红外灯</w:t>
      </w:r>
      <w:r w:rsidR="00744179">
        <w:rPr>
          <w:rFonts w:hint="eastAsia"/>
        </w:rPr>
        <w:t>终止</w:t>
      </w:r>
      <w:r w:rsidR="00B879DD">
        <w:rPr>
          <w:rFonts w:hint="eastAsia"/>
        </w:rPr>
        <w:t>曝光时间</w:t>
      </w:r>
      <w:r>
        <w:rPr>
          <w:rFonts w:hint="eastAsia"/>
        </w:rPr>
        <w:t>不超过</w:t>
      </w:r>
      <w:r w:rsidR="00B879DD">
        <w:t>图像传感器的</w:t>
      </w:r>
      <w:r>
        <w:rPr>
          <w:rFonts w:hint="eastAsia"/>
        </w:rPr>
        <w:t>第一行数据</w:t>
      </w:r>
      <w:r w:rsidR="00744179">
        <w:rPr>
          <w:rFonts w:hint="eastAsia"/>
        </w:rPr>
        <w:t>的终止</w:t>
      </w:r>
      <w:r w:rsidR="00B879DD">
        <w:rPr>
          <w:rFonts w:hint="eastAsia"/>
        </w:rPr>
        <w:t>曝光</w:t>
      </w:r>
      <w:r>
        <w:rPr>
          <w:rFonts w:hint="eastAsia"/>
        </w:rPr>
        <w:t>时间，</w:t>
      </w:r>
      <w:r w:rsidR="00744179">
        <w:rPr>
          <w:rFonts w:hint="eastAsia"/>
        </w:rPr>
        <w:t>对应关系如下：</w:t>
      </w:r>
    </w:p>
    <w:p w:rsidR="00215362" w:rsidRDefault="0051042A" w:rsidP="003F7B48">
      <w:pPr>
        <w:pStyle w:val="a5"/>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on</m:t>
              </m:r>
            </m:sub>
          </m:sSub>
          <m:r>
            <m:rPr>
              <m:sty m:val="p"/>
            </m:rPr>
            <w:rPr>
              <w:rFonts w:ascii="Cambria Math" w:hAnsi="Cambria Math"/>
            </w:rPr>
            <m:t>&gt;</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N</m:t>
              </m:r>
            </m:sub>
            <m:sup>
              <m:r>
                <m:rPr>
                  <m:sty m:val="p"/>
                </m:rPr>
                <w:rPr>
                  <w:rFonts w:ascii="Cambria Math" w:hAnsi="Cambria Math"/>
                </w:rPr>
                <m:t>S</m:t>
              </m:r>
            </m:sup>
          </m:sSubSup>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off</m:t>
              </m:r>
            </m:sub>
          </m:sSub>
          <m:r>
            <m:rPr>
              <m:sty m:val="p"/>
            </m:rPr>
            <w:rPr>
              <w:rFonts w:ascii="Cambria Math" w:hAnsi="Cambria Math"/>
            </w:rPr>
            <m:t>&lt;</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0</m:t>
              </m:r>
            </m:sub>
            <m:sup>
              <m:r>
                <m:rPr>
                  <m:sty m:val="p"/>
                </m:rPr>
                <w:rPr>
                  <w:rFonts w:ascii="Cambria Math" w:hAnsi="Cambria Math"/>
                </w:rPr>
                <m:t>E</m:t>
              </m:r>
            </m:sup>
          </m:sSubSup>
        </m:oMath>
      </m:oMathPara>
    </w:p>
    <w:p w:rsidR="000F3C10" w:rsidRDefault="00215362" w:rsidP="003F7B48">
      <w:pPr>
        <w:pStyle w:val="a5"/>
      </w:pPr>
      <w:r>
        <w:rPr>
          <w:rFonts w:hint="eastAsia"/>
        </w:rPr>
        <w:t>式中，</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on</m:t>
            </m:r>
          </m:sub>
        </m:sSub>
      </m:oMath>
      <w: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off</m:t>
            </m:r>
          </m:sub>
        </m:sSub>
      </m:oMath>
      <w:r>
        <w:rPr>
          <w:rFonts w:hint="eastAsia"/>
        </w:rPr>
        <w:t>表示</w:t>
      </w:r>
      <w:r w:rsidR="00744179">
        <w:rPr>
          <w:rFonts w:hint="eastAsia"/>
        </w:rPr>
        <w:t>当前</w:t>
      </w:r>
      <w:r>
        <w:rPr>
          <w:rFonts w:hint="eastAsia"/>
        </w:rPr>
        <w:t>帧图像成像过程中红外</w:t>
      </w:r>
      <w:r>
        <w:rPr>
          <w:rFonts w:hint="eastAsia"/>
        </w:rPr>
        <w:t>LED</w:t>
      </w:r>
      <w:r>
        <w:rPr>
          <w:rFonts w:hint="eastAsia"/>
        </w:rPr>
        <w:t>灯开启、关闭的时间，</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N</m:t>
            </m:r>
          </m:sub>
          <m:sup>
            <m:r>
              <m:rPr>
                <m:sty m:val="p"/>
              </m:rPr>
              <w:rPr>
                <w:rFonts w:ascii="Cambria Math" w:hAnsi="Cambria Math"/>
              </w:rPr>
              <m:t>S</m:t>
            </m:r>
          </m:sup>
        </m:sSubSup>
      </m:oMath>
      <w:r w:rsidR="00F0687A">
        <w:t>、</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0</m:t>
            </m:r>
          </m:sub>
          <m:sup>
            <m:r>
              <m:rPr>
                <m:sty m:val="p"/>
              </m:rPr>
              <w:rPr>
                <w:rFonts w:ascii="Cambria Math" w:hAnsi="Cambria Math"/>
              </w:rPr>
              <m:t>E</m:t>
            </m:r>
          </m:sup>
        </m:sSubSup>
      </m:oMath>
      <w:r w:rsidR="00F0687A">
        <w:rPr>
          <w:rFonts w:hint="eastAsia"/>
        </w:rPr>
        <w:t>表示</w:t>
      </w:r>
      <w:r w:rsidR="00B879DD">
        <w:t>图像传感器的</w:t>
      </w:r>
      <w:r w:rsidR="00744179">
        <w:rPr>
          <w:rFonts w:hint="eastAsia"/>
        </w:rPr>
        <w:t>当前帧</w:t>
      </w:r>
      <w:r w:rsidR="00F0687A">
        <w:rPr>
          <w:rFonts w:hint="eastAsia"/>
        </w:rPr>
        <w:t>图像</w:t>
      </w:r>
      <w:r w:rsidR="00B879DD">
        <w:rPr>
          <w:rFonts w:hint="eastAsia"/>
        </w:rPr>
        <w:t>曝光</w:t>
      </w:r>
      <w:r w:rsidR="00F0687A">
        <w:rPr>
          <w:rFonts w:hint="eastAsia"/>
        </w:rPr>
        <w:t>过程中最后一行数据</w:t>
      </w:r>
      <w:r w:rsidR="00744179">
        <w:rPr>
          <w:rFonts w:hint="eastAsia"/>
        </w:rPr>
        <w:t>的起始</w:t>
      </w:r>
      <w:r w:rsidR="00B879DD">
        <w:rPr>
          <w:rFonts w:hint="eastAsia"/>
        </w:rPr>
        <w:t>曝光</w:t>
      </w:r>
      <w:r w:rsidR="00F0687A">
        <w:rPr>
          <w:rFonts w:hint="eastAsia"/>
        </w:rPr>
        <w:t>时间、第一行数据</w:t>
      </w:r>
      <w:r w:rsidR="00744179">
        <w:rPr>
          <w:rFonts w:hint="eastAsia"/>
        </w:rPr>
        <w:t>的终止</w:t>
      </w:r>
      <w:r w:rsidR="00B879DD">
        <w:rPr>
          <w:rFonts w:hint="eastAsia"/>
        </w:rPr>
        <w:t>曝光</w:t>
      </w:r>
      <w:r w:rsidR="00F0687A">
        <w:rPr>
          <w:rFonts w:hint="eastAsia"/>
        </w:rPr>
        <w:t>时间</w:t>
      </w:r>
      <w:r w:rsidR="009F0225">
        <w:rPr>
          <w:rFonts w:hint="eastAsia"/>
        </w:rPr>
        <w:t>，其中</w:t>
      </w:r>
      <m:oMath>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N</m:t>
            </m:r>
          </m:sub>
          <m:sup>
            <m:r>
              <m:rPr>
                <m:sty m:val="p"/>
              </m:rPr>
              <w:rPr>
                <w:rFonts w:ascii="Cambria Math" w:hAnsi="Cambria Math"/>
              </w:rPr>
              <m:t>S</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0</m:t>
            </m:r>
          </m:sub>
          <m:sup>
            <m:r>
              <m:rPr>
                <m:sty m:val="p"/>
              </m:rPr>
              <w:rPr>
                <w:rFonts w:ascii="Cambria Math" w:hAnsi="Cambria Math"/>
              </w:rPr>
              <m:t>E</m:t>
            </m:r>
          </m:sup>
        </m:sSubSup>
      </m:oMath>
      <w:r w:rsidR="009F0225">
        <w:rPr>
          <w:rFonts w:hint="eastAsia"/>
        </w:rPr>
        <w:t>，</w:t>
      </w:r>
      <w:r w:rsidR="009F0225">
        <w:t>即</w:t>
      </w:r>
      <w:r w:rsidR="009F0225">
        <w:rPr>
          <w:rFonts w:hint="eastAsia"/>
        </w:rPr>
        <w:t>最后一行数据的起始曝光时间不晚于第一行数据的终止曝光时间</w:t>
      </w:r>
      <w:r w:rsidR="000F3C10">
        <w:rPr>
          <w:rFonts w:hint="eastAsia"/>
        </w:rPr>
        <w:t>；</w:t>
      </w:r>
    </w:p>
    <w:p w:rsidR="003029A2" w:rsidRDefault="00133D73" w:rsidP="00327058">
      <w:pPr>
        <w:pStyle w:val="a5"/>
        <w:ind w:left="360" w:firstLineChars="0" w:firstLine="0"/>
        <w:jc w:val="center"/>
      </w:pPr>
      <w:r>
        <w:rPr>
          <w:noProof/>
        </w:rPr>
        <w:lastRenderedPageBreak/>
        <w:drawing>
          <wp:inline distT="0" distB="0" distL="0" distR="0">
            <wp:extent cx="4761395" cy="2437375"/>
            <wp:effectExtent l="19050" t="0" r="1105" b="0"/>
            <wp:docPr id="2" name="图片 1" descr="C:\Users\shuizi\AppData\Local\Temp\15059637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izi\AppData\Local\Temp\1505963703(1).png"/>
                    <pic:cNvPicPr>
                      <a:picLocks noChangeAspect="1" noChangeArrowheads="1"/>
                    </pic:cNvPicPr>
                  </pic:nvPicPr>
                  <pic:blipFill>
                    <a:blip r:embed="rId9"/>
                    <a:srcRect/>
                    <a:stretch>
                      <a:fillRect/>
                    </a:stretch>
                  </pic:blipFill>
                  <pic:spPr bwMode="auto">
                    <a:xfrm>
                      <a:off x="0" y="0"/>
                      <a:ext cx="4761695" cy="2437528"/>
                    </a:xfrm>
                    <a:prstGeom prst="rect">
                      <a:avLst/>
                    </a:prstGeom>
                    <a:noFill/>
                    <a:ln w="9525">
                      <a:noFill/>
                      <a:miter lim="800000"/>
                      <a:headEnd/>
                      <a:tailEnd/>
                    </a:ln>
                  </pic:spPr>
                </pic:pic>
              </a:graphicData>
            </a:graphic>
          </wp:inline>
        </w:drawing>
      </w:r>
    </w:p>
    <w:p w:rsidR="0015651D" w:rsidRDefault="0015651D" w:rsidP="0015651D">
      <w:pPr>
        <w:pStyle w:val="a5"/>
        <w:ind w:left="360" w:firstLineChars="0" w:firstLine="0"/>
        <w:jc w:val="center"/>
        <w:rPr>
          <w:rFonts w:ascii="宋体" w:eastAsia="宋体" w:cs="宋体"/>
          <w:color w:val="000000"/>
          <w:kern w:val="0"/>
          <w:szCs w:val="21"/>
        </w:rPr>
      </w:pPr>
      <w:r>
        <w:rPr>
          <w:rFonts w:ascii="宋体" w:eastAsia="宋体" w:cs="宋体" w:hint="eastAsia"/>
          <w:color w:val="000000"/>
          <w:kern w:val="0"/>
          <w:szCs w:val="21"/>
        </w:rPr>
        <w:t>图</w:t>
      </w:r>
      <w:r>
        <w:rPr>
          <w:rFonts w:ascii="Calibri" w:eastAsia="宋体" w:hAnsi="Calibri" w:cs="Calibri" w:hint="eastAsia"/>
          <w:color w:val="000000"/>
          <w:kern w:val="0"/>
          <w:szCs w:val="21"/>
        </w:rPr>
        <w:t>2</w:t>
      </w:r>
      <w:r>
        <w:rPr>
          <w:rFonts w:ascii="Calibri" w:eastAsia="宋体" w:hAnsi="Calibri" w:cs="Calibri"/>
          <w:color w:val="000000"/>
          <w:kern w:val="0"/>
          <w:szCs w:val="21"/>
          <w:lang w:val="zh-CN"/>
        </w:rPr>
        <w:t xml:space="preserve"> </w:t>
      </w:r>
      <w:r>
        <w:rPr>
          <w:rFonts w:ascii="Calibri" w:eastAsia="宋体" w:hAnsi="Calibri" w:cs="Calibri"/>
          <w:color w:val="000000"/>
          <w:kern w:val="0"/>
          <w:szCs w:val="21"/>
        </w:rPr>
        <w:t xml:space="preserve"> </w:t>
      </w:r>
      <w:del w:id="7" w:author="shuizi" w:date="2017-12-29T15:09:00Z">
        <w:r w:rsidR="00B50ABF" w:rsidDel="00F36168">
          <w:rPr>
            <w:rFonts w:ascii="宋体" w:eastAsia="宋体" w:cs="宋体" w:hint="eastAsia"/>
            <w:color w:val="000000"/>
            <w:kern w:val="0"/>
            <w:szCs w:val="21"/>
          </w:rPr>
          <w:delText>红外灯</w:delText>
        </w:r>
        <w:r w:rsidR="00AF049B" w:rsidDel="00F36168">
          <w:rPr>
            <w:rFonts w:ascii="宋体" w:eastAsia="宋体" w:cs="宋体" w:hint="eastAsia"/>
            <w:color w:val="000000"/>
            <w:kern w:val="0"/>
            <w:szCs w:val="21"/>
          </w:rPr>
          <w:delText>曝光</w:delText>
        </w:r>
        <w:r w:rsidR="00E75EA7" w:rsidDel="00F36168">
          <w:rPr>
            <w:rFonts w:ascii="宋体" w:eastAsia="宋体" w:cs="宋体" w:hint="eastAsia"/>
            <w:color w:val="000000"/>
            <w:kern w:val="0"/>
            <w:szCs w:val="21"/>
          </w:rPr>
          <w:delText>时间</w:delText>
        </w:r>
      </w:del>
      <w:ins w:id="8" w:author="shuizi" w:date="2017-12-29T15:09:00Z">
        <w:r w:rsidR="00F36168">
          <w:rPr>
            <w:rFonts w:ascii="宋体" w:eastAsia="宋体" w:cs="宋体" w:hint="eastAsia"/>
            <w:color w:val="000000"/>
            <w:kern w:val="0"/>
            <w:szCs w:val="21"/>
          </w:rPr>
          <w:t>红外灯开灯时间</w:t>
        </w:r>
      </w:ins>
      <w:r>
        <w:rPr>
          <w:rFonts w:ascii="宋体" w:eastAsia="宋体" w:cs="宋体" w:hint="eastAsia"/>
          <w:color w:val="000000"/>
          <w:kern w:val="0"/>
          <w:szCs w:val="21"/>
        </w:rPr>
        <w:t>时序图</w:t>
      </w:r>
    </w:p>
    <w:p w:rsidR="0050513E" w:rsidRDefault="0050513E" w:rsidP="008957BA">
      <w:pPr>
        <w:pStyle w:val="a5"/>
      </w:pPr>
    </w:p>
    <w:p w:rsidR="00863FDC" w:rsidRDefault="0050513E">
      <w:pPr>
        <w:pStyle w:val="a5"/>
        <w:numPr>
          <w:ilvl w:val="0"/>
          <w:numId w:val="1"/>
        </w:numPr>
        <w:ind w:firstLineChars="0"/>
      </w:pPr>
      <w:r>
        <w:rPr>
          <w:rFonts w:hint="eastAsia"/>
        </w:rPr>
        <w:t>第</w:t>
      </w:r>
      <w:r>
        <w:rPr>
          <w:rFonts w:hint="eastAsia"/>
        </w:rPr>
        <w:t>2</w:t>
      </w:r>
      <w:r>
        <w:rPr>
          <w:rFonts w:hint="eastAsia"/>
        </w:rPr>
        <w:t>节的方法能够极大减弱成像中的运动模糊</w:t>
      </w:r>
    </w:p>
    <w:p w:rsidR="0050513E" w:rsidRDefault="0050513E" w:rsidP="0050513E">
      <w:pPr>
        <w:pStyle w:val="a5"/>
      </w:pPr>
      <w:r>
        <w:rPr>
          <w:rFonts w:hint="eastAsia"/>
        </w:rPr>
        <w:t>这种红外灯曝光方式使图像传感器对于每一行的像素点同时完成曝光，将卷动曝光模式的图像传感器的曝光模式转化成全局曝光模式，从而极大程度上减弱了成像中的运动模糊</w:t>
      </w:r>
      <w:r w:rsidR="00815E02">
        <w:rPr>
          <w:rFonts w:hint="eastAsia"/>
        </w:rPr>
        <w:t>；</w:t>
      </w:r>
    </w:p>
    <w:p w:rsidR="00815E02" w:rsidRDefault="00F544AE" w:rsidP="00815E02">
      <w:pPr>
        <w:pStyle w:val="a5"/>
      </w:pPr>
      <w:r>
        <w:rPr>
          <w:rFonts w:hint="eastAsia"/>
        </w:rPr>
        <w:t>我们采集测试人员由远及近走近</w:t>
      </w:r>
      <w:r w:rsidR="00815E02">
        <w:rPr>
          <w:rFonts w:hint="eastAsia"/>
        </w:rPr>
        <w:t>虹膜采集装置的虹膜序列，图</w:t>
      </w:r>
      <w:r w:rsidR="00815E02">
        <w:rPr>
          <w:rFonts w:hint="eastAsia"/>
        </w:rPr>
        <w:t>3a</w:t>
      </w:r>
      <w:r w:rsidR="00815E02">
        <w:rPr>
          <w:rFonts w:hint="eastAsia"/>
        </w:rPr>
        <w:t>为未采用本发明的</w:t>
      </w:r>
      <w:del w:id="9" w:author="shuizi" w:date="2017-12-29T15:09:00Z">
        <w:r w:rsidR="00815E02" w:rsidDel="00F36168">
          <w:rPr>
            <w:rFonts w:hint="eastAsia"/>
          </w:rPr>
          <w:delText>红外灯曝光时间</w:delText>
        </w:r>
      </w:del>
      <w:ins w:id="10" w:author="shuizi" w:date="2017-12-29T15:09:00Z">
        <w:r w:rsidR="00F36168">
          <w:rPr>
            <w:rFonts w:hint="eastAsia"/>
          </w:rPr>
          <w:t>红外灯开灯时间</w:t>
        </w:r>
      </w:ins>
      <w:r w:rsidR="00815E02">
        <w:rPr>
          <w:rFonts w:hint="eastAsia"/>
        </w:rPr>
        <w:t>调节方法采集的图像，</w:t>
      </w:r>
      <w:r w:rsidR="00F44B9F">
        <w:rPr>
          <w:rFonts w:hint="eastAsia"/>
        </w:rPr>
        <w:t>图</w:t>
      </w:r>
      <w:r w:rsidR="006473C7">
        <w:rPr>
          <w:rFonts w:hint="eastAsia"/>
        </w:rPr>
        <w:t>3</w:t>
      </w:r>
      <w:r w:rsidR="00F44B9F">
        <w:rPr>
          <w:rFonts w:hint="eastAsia"/>
        </w:rPr>
        <w:t>a</w:t>
      </w:r>
      <w:r w:rsidR="006473C7">
        <w:rPr>
          <w:rFonts w:hint="eastAsia"/>
        </w:rPr>
        <w:t>（</w:t>
      </w:r>
      <w:r w:rsidR="006473C7">
        <w:rPr>
          <w:rFonts w:hint="eastAsia"/>
        </w:rPr>
        <w:t>1</w:t>
      </w:r>
      <w:r w:rsidR="006473C7">
        <w:rPr>
          <w:rFonts w:hint="eastAsia"/>
        </w:rPr>
        <w:t>）</w:t>
      </w:r>
      <w:r w:rsidR="00F44B9F">
        <w:rPr>
          <w:rFonts w:hint="eastAsia"/>
        </w:rPr>
        <w:t>-</w:t>
      </w:r>
      <w:r w:rsidR="006473C7">
        <w:rPr>
          <w:rFonts w:hint="eastAsia"/>
        </w:rPr>
        <w:t>3a</w:t>
      </w:r>
      <w:r w:rsidR="006473C7">
        <w:rPr>
          <w:rFonts w:hint="eastAsia"/>
        </w:rPr>
        <w:t>（</w:t>
      </w:r>
      <w:r w:rsidR="006473C7">
        <w:rPr>
          <w:rFonts w:hint="eastAsia"/>
        </w:rPr>
        <w:t>3</w:t>
      </w:r>
      <w:r w:rsidR="006473C7">
        <w:rPr>
          <w:rFonts w:hint="eastAsia"/>
        </w:rPr>
        <w:t>）</w:t>
      </w:r>
      <w:r w:rsidR="00F44B9F">
        <w:rPr>
          <w:rFonts w:hint="eastAsia"/>
        </w:rPr>
        <w:t>出现明显的运动模糊现象，</w:t>
      </w:r>
      <w:r w:rsidR="00972CCD">
        <w:rPr>
          <w:rFonts w:hint="eastAsia"/>
        </w:rPr>
        <w:t>直到测试人员到图</w:t>
      </w:r>
      <w:r w:rsidR="006473C7">
        <w:rPr>
          <w:rFonts w:hint="eastAsia"/>
        </w:rPr>
        <w:t>3</w:t>
      </w:r>
      <w:r w:rsidR="00972CCD">
        <w:rPr>
          <w:rFonts w:hint="eastAsia"/>
        </w:rPr>
        <w:t>a</w:t>
      </w:r>
      <w:r w:rsidR="006473C7">
        <w:rPr>
          <w:rFonts w:hint="eastAsia"/>
        </w:rPr>
        <w:t>（</w:t>
      </w:r>
      <w:r w:rsidR="006473C7">
        <w:rPr>
          <w:rFonts w:hint="eastAsia"/>
        </w:rPr>
        <w:t>4</w:t>
      </w:r>
      <w:r w:rsidR="006473C7">
        <w:rPr>
          <w:rFonts w:hint="eastAsia"/>
        </w:rPr>
        <w:t>）</w:t>
      </w:r>
      <w:r w:rsidR="00972CCD">
        <w:rPr>
          <w:rFonts w:hint="eastAsia"/>
        </w:rPr>
        <w:t>对应位置时停止移动，图像才变得清晰；</w:t>
      </w:r>
      <w:r w:rsidR="00815E02">
        <w:rPr>
          <w:rFonts w:hint="eastAsia"/>
        </w:rPr>
        <w:t>图</w:t>
      </w:r>
      <w:r w:rsidR="00815E02">
        <w:rPr>
          <w:rFonts w:hint="eastAsia"/>
        </w:rPr>
        <w:t>3b</w:t>
      </w:r>
      <w:r w:rsidR="00815E02">
        <w:rPr>
          <w:rFonts w:hint="eastAsia"/>
        </w:rPr>
        <w:t>为采用本发明的</w:t>
      </w:r>
      <w:del w:id="11" w:author="shuizi" w:date="2017-12-29T15:09:00Z">
        <w:r w:rsidR="00815E02" w:rsidDel="00F36168">
          <w:rPr>
            <w:rFonts w:hint="eastAsia"/>
          </w:rPr>
          <w:delText>红外灯曝光时间</w:delText>
        </w:r>
      </w:del>
      <w:ins w:id="12" w:author="shuizi" w:date="2017-12-29T15:09:00Z">
        <w:r w:rsidR="00F36168">
          <w:rPr>
            <w:rFonts w:hint="eastAsia"/>
          </w:rPr>
          <w:t>红外灯开灯时间</w:t>
        </w:r>
      </w:ins>
      <w:r w:rsidR="00815E02">
        <w:rPr>
          <w:rFonts w:hint="eastAsia"/>
        </w:rPr>
        <w:t>调节方法采集的图像，</w:t>
      </w:r>
      <w:r w:rsidR="00F44B9F">
        <w:rPr>
          <w:rFonts w:hint="eastAsia"/>
        </w:rPr>
        <w:t>图</w:t>
      </w:r>
      <w:r w:rsidR="006473C7">
        <w:rPr>
          <w:rFonts w:hint="eastAsia"/>
        </w:rPr>
        <w:t>3b</w:t>
      </w:r>
      <w:r w:rsidR="006473C7">
        <w:rPr>
          <w:rFonts w:hint="eastAsia"/>
        </w:rPr>
        <w:t>（</w:t>
      </w:r>
      <w:r w:rsidR="006473C7">
        <w:rPr>
          <w:rFonts w:hint="eastAsia"/>
        </w:rPr>
        <w:t>1</w:t>
      </w:r>
      <w:r w:rsidR="006473C7">
        <w:rPr>
          <w:rFonts w:hint="eastAsia"/>
        </w:rPr>
        <w:t>）</w:t>
      </w:r>
      <w:r w:rsidR="006473C7">
        <w:rPr>
          <w:rFonts w:hint="eastAsia"/>
        </w:rPr>
        <w:t>-3b</w:t>
      </w:r>
      <w:r w:rsidR="006473C7">
        <w:rPr>
          <w:rFonts w:hint="eastAsia"/>
        </w:rPr>
        <w:t>（</w:t>
      </w:r>
      <w:r w:rsidR="006473C7">
        <w:rPr>
          <w:rFonts w:hint="eastAsia"/>
        </w:rPr>
        <w:t>4</w:t>
      </w:r>
      <w:r w:rsidR="006473C7">
        <w:rPr>
          <w:rFonts w:hint="eastAsia"/>
        </w:rPr>
        <w:t>）</w:t>
      </w:r>
      <w:r w:rsidR="00F44B9F">
        <w:rPr>
          <w:rFonts w:hint="eastAsia"/>
        </w:rPr>
        <w:t>均较为清晰，运动模糊得以非常明显的减弱，</w:t>
      </w:r>
      <w:r w:rsidR="00815E02">
        <w:rPr>
          <w:rFonts w:hint="eastAsia"/>
        </w:rPr>
        <w:t>虹膜纹理清晰度</w:t>
      </w:r>
      <w:r w:rsidR="00F44B9F">
        <w:rPr>
          <w:rFonts w:hint="eastAsia"/>
        </w:rPr>
        <w:t>得以有效增强</w:t>
      </w:r>
      <w:r w:rsidR="00815E02">
        <w:rPr>
          <w:rFonts w:hint="eastAsia"/>
        </w:rPr>
        <w:t>；</w:t>
      </w:r>
    </w:p>
    <w:p w:rsidR="002D2E5A" w:rsidRDefault="002D2E5A" w:rsidP="008957BA">
      <w:pPr>
        <w:pStyle w:val="a5"/>
      </w:pPr>
    </w:p>
    <w:p w:rsidR="002B41EC" w:rsidRPr="00815E02" w:rsidRDefault="00133D73" w:rsidP="00380E9F">
      <w:pPr>
        <w:pStyle w:val="a5"/>
      </w:pPr>
      <w:r>
        <w:rPr>
          <w:noProof/>
        </w:rPr>
        <w:drawing>
          <wp:inline distT="0" distB="0" distL="0" distR="0">
            <wp:extent cx="5274310" cy="2991255"/>
            <wp:effectExtent l="19050" t="0" r="2540" b="0"/>
            <wp:docPr id="11" name="图片 7" descr="C:\Users\shuizi\AppData\Local\Temp\15059918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uizi\AppData\Local\Temp\1505991814(1).png"/>
                    <pic:cNvPicPr>
                      <a:picLocks noChangeAspect="1" noChangeArrowheads="1"/>
                    </pic:cNvPicPr>
                  </pic:nvPicPr>
                  <pic:blipFill>
                    <a:blip r:embed="rId10"/>
                    <a:srcRect/>
                    <a:stretch>
                      <a:fillRect/>
                    </a:stretch>
                  </pic:blipFill>
                  <pic:spPr bwMode="auto">
                    <a:xfrm>
                      <a:off x="0" y="0"/>
                      <a:ext cx="5274310" cy="2991255"/>
                    </a:xfrm>
                    <a:prstGeom prst="rect">
                      <a:avLst/>
                    </a:prstGeom>
                    <a:noFill/>
                    <a:ln w="9525">
                      <a:noFill/>
                      <a:miter lim="800000"/>
                      <a:headEnd/>
                      <a:tailEnd/>
                    </a:ln>
                  </pic:spPr>
                </pic:pic>
              </a:graphicData>
            </a:graphic>
          </wp:inline>
        </w:drawing>
      </w:r>
    </w:p>
    <w:p w:rsidR="00863FDC" w:rsidRDefault="006D03F2">
      <w:pPr>
        <w:pStyle w:val="a5"/>
        <w:jc w:val="center"/>
      </w:pPr>
      <w:r>
        <w:rPr>
          <w:rFonts w:hint="eastAsia"/>
        </w:rPr>
        <w:t>图</w:t>
      </w:r>
      <w:r>
        <w:rPr>
          <w:rFonts w:hint="eastAsia"/>
        </w:rPr>
        <w:t>3</w:t>
      </w:r>
      <w:r w:rsidR="00A3373F">
        <w:rPr>
          <w:rFonts w:hint="eastAsia"/>
        </w:rPr>
        <w:t xml:space="preserve"> </w:t>
      </w:r>
      <w:r w:rsidR="00A3373F">
        <w:rPr>
          <w:rFonts w:hint="eastAsia"/>
        </w:rPr>
        <w:t>本发明降低运动模糊程度的前后对比图</w:t>
      </w:r>
    </w:p>
    <w:p w:rsidR="006D03F2" w:rsidRPr="0050513E" w:rsidRDefault="006D03F2" w:rsidP="008957BA">
      <w:pPr>
        <w:pStyle w:val="a5"/>
      </w:pPr>
    </w:p>
    <w:p w:rsidR="00863FDC" w:rsidRDefault="006D03F2">
      <w:pPr>
        <w:pStyle w:val="a5"/>
        <w:numPr>
          <w:ilvl w:val="0"/>
          <w:numId w:val="1"/>
        </w:numPr>
        <w:ind w:firstLineChars="0"/>
      </w:pPr>
      <w:r>
        <w:rPr>
          <w:rFonts w:hint="eastAsia"/>
        </w:rPr>
        <w:t>第</w:t>
      </w:r>
      <w:r>
        <w:rPr>
          <w:rFonts w:hint="eastAsia"/>
        </w:rPr>
        <w:t>2</w:t>
      </w:r>
      <w:r>
        <w:rPr>
          <w:rFonts w:hint="eastAsia"/>
        </w:rPr>
        <w:t>节的方法能够</w:t>
      </w:r>
      <w:r w:rsidR="00AE18F0">
        <w:rPr>
          <w:rFonts w:hint="eastAsia"/>
        </w:rPr>
        <w:t>提升红外灯的散热效果</w:t>
      </w:r>
    </w:p>
    <w:p w:rsidR="006D03F2" w:rsidRDefault="005417F9" w:rsidP="00121A49">
      <w:pPr>
        <w:pStyle w:val="a5"/>
      </w:pPr>
      <w:r>
        <w:rPr>
          <w:rFonts w:hint="eastAsia"/>
        </w:rPr>
        <w:t>如图</w:t>
      </w:r>
      <w:r>
        <w:rPr>
          <w:rFonts w:hint="eastAsia"/>
        </w:rPr>
        <w:t>4</w:t>
      </w:r>
      <w:r>
        <w:rPr>
          <w:rFonts w:hint="eastAsia"/>
        </w:rPr>
        <w:t>所示，图像传感器对每帧图像的电荷积分时间之间存在一定的间隔，即空白时间，</w:t>
      </w:r>
      <w:r>
        <w:rPr>
          <w:rFonts w:hint="eastAsia"/>
        </w:rPr>
        <w:lastRenderedPageBreak/>
        <w:t>采用传统常亮的照明模式，在图像传感器的积分时间和空白时间内均持续照明，</w:t>
      </w:r>
      <w:r w:rsidR="001B3E0B">
        <w:rPr>
          <w:rFonts w:hint="eastAsia"/>
        </w:rPr>
        <w:t>造成在空白时间内的资源浪费；</w:t>
      </w:r>
      <w:r w:rsidR="001E0FD0">
        <w:rPr>
          <w:rFonts w:hint="eastAsia"/>
        </w:rPr>
        <w:t>采用</w:t>
      </w:r>
      <w:r w:rsidR="001B3E0B">
        <w:rPr>
          <w:rFonts w:hint="eastAsia"/>
        </w:rPr>
        <w:t>脉冲方式照亮模式的在空白时间内也会照明，产生一定的资源浪费；</w:t>
      </w:r>
      <w:r>
        <w:rPr>
          <w:rFonts w:hint="eastAsia"/>
        </w:rPr>
        <w:t>而本发明的红外灯只在积分时间内的特定时间段内进行照明，</w:t>
      </w:r>
      <w:r w:rsidR="00AE18F0">
        <w:rPr>
          <w:rFonts w:hint="eastAsia"/>
        </w:rPr>
        <w:t>满足</w:t>
      </w:r>
      <w:r>
        <w:rPr>
          <w:rFonts w:hint="eastAsia"/>
        </w:rPr>
        <w:t>图像传感器</w:t>
      </w:r>
      <w:r w:rsidR="00AE18F0">
        <w:rPr>
          <w:rFonts w:hint="eastAsia"/>
        </w:rPr>
        <w:t>能够充分的积累电荷</w:t>
      </w:r>
      <w:r>
        <w:rPr>
          <w:rFonts w:hint="eastAsia"/>
        </w:rPr>
        <w:t>，</w:t>
      </w:r>
      <w:r w:rsidR="00AE18F0">
        <w:rPr>
          <w:rFonts w:hint="eastAsia"/>
        </w:rPr>
        <w:t>其余时间处于</w:t>
      </w:r>
      <w:r>
        <w:rPr>
          <w:rFonts w:hint="eastAsia"/>
        </w:rPr>
        <w:t>关闭</w:t>
      </w:r>
      <w:r w:rsidR="00AE18F0">
        <w:rPr>
          <w:rFonts w:hint="eastAsia"/>
        </w:rPr>
        <w:t>状态</w:t>
      </w:r>
      <w:r>
        <w:rPr>
          <w:rFonts w:hint="eastAsia"/>
        </w:rPr>
        <w:t>，</w:t>
      </w:r>
      <w:r w:rsidR="00AE18F0">
        <w:rPr>
          <w:rFonts w:hint="eastAsia"/>
        </w:rPr>
        <w:t>在该时间段内红外灯能够发散产生的</w:t>
      </w:r>
      <w:r>
        <w:rPr>
          <w:rFonts w:hint="eastAsia"/>
        </w:rPr>
        <w:t>热量，</w:t>
      </w:r>
      <w:r w:rsidR="00121A49">
        <w:rPr>
          <w:rFonts w:hint="eastAsia"/>
        </w:rPr>
        <w:t>其中红外灯开启的时间记为</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on</m:t>
            </m:r>
          </m:sub>
        </m:sSub>
      </m:oMath>
      <w:r w:rsidR="00121A49">
        <w:rPr>
          <w:rFonts w:hint="eastAsia"/>
        </w:rPr>
        <w:t>，</w:t>
      </w:r>
      <w:r w:rsidR="00121A49">
        <w:t>红外灯关闭的时间记为</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off</m:t>
            </m:r>
          </m:sub>
        </m:sSub>
      </m:oMath>
      <w:r w:rsidR="00121A49">
        <w:rPr>
          <w:rFonts w:hint="eastAsia"/>
        </w:rPr>
        <w:t>，</w:t>
      </w:r>
      <m:oMath>
        <m:sSub>
          <m:sSubPr>
            <m:ctrlPr>
              <w:rPr>
                <w:rFonts w:ascii="Cambria Math" w:hAnsi="Cambria Math"/>
              </w:rPr>
            </m:ctrlPr>
          </m:sSubPr>
          <m:e>
            <m:r>
              <m:rPr>
                <m:sty m:val="p"/>
              </m:rPr>
              <w:rPr>
                <w:rFonts w:ascii="Cambria Math" w:hAnsi="Cambria Math"/>
              </w:rPr>
              <m:t>τ</m:t>
            </m:r>
          </m:e>
          <m:sub>
            <m:r>
              <m:rPr>
                <m:sty m:val="p"/>
              </m:rPr>
              <w:rPr>
                <w:rFonts w:ascii="Cambria Math" w:hAnsi="Cambria Math"/>
              </w:rPr>
              <m:t>on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off</m:t>
            </m:r>
          </m:sub>
        </m:sSub>
      </m:oMath>
      <w:r w:rsidR="00121A49">
        <w:rPr>
          <w:rFonts w:hint="eastAsia"/>
        </w:rPr>
        <w:t>，</w:t>
      </w:r>
      <w:r w:rsidR="00AB3F8F">
        <w:rPr>
          <w:rFonts w:hint="eastAsia"/>
        </w:rPr>
        <w:t>使</w:t>
      </w:r>
      <w:r w:rsidR="00121A49">
        <w:t>红外灯</w:t>
      </w:r>
      <w:r w:rsidR="00D92F56">
        <w:t>能够</w:t>
      </w:r>
      <w:r w:rsidR="00121A49">
        <w:t>发散掉开启状态中产生的热量</w:t>
      </w:r>
      <w:r w:rsidR="00121A49">
        <w:rPr>
          <w:rFonts w:hint="eastAsia"/>
        </w:rPr>
        <w:t>，有效的避免因温度过高导致的</w:t>
      </w:r>
      <w:r>
        <w:rPr>
          <w:rFonts w:hint="eastAsia"/>
        </w:rPr>
        <w:t>光衰现象，</w:t>
      </w:r>
      <w:r w:rsidR="00887F04">
        <w:rPr>
          <w:rFonts w:hint="eastAsia"/>
        </w:rPr>
        <w:t>保证红外灯</w:t>
      </w:r>
      <w:r w:rsidR="001B7D82">
        <w:rPr>
          <w:rFonts w:hint="eastAsia"/>
        </w:rPr>
        <w:t>在</w:t>
      </w:r>
      <w:r w:rsidR="00887F04">
        <w:rPr>
          <w:rFonts w:hint="eastAsia"/>
        </w:rPr>
        <w:t>开启状态中</w:t>
      </w:r>
      <w:r w:rsidR="001B7D82">
        <w:rPr>
          <w:rFonts w:hint="eastAsia"/>
        </w:rPr>
        <w:t>持续</w:t>
      </w:r>
      <w:r w:rsidR="00AB3F8F">
        <w:rPr>
          <w:rFonts w:hint="eastAsia"/>
        </w:rPr>
        <w:t>发散出满足虹膜采集要求的红外光，</w:t>
      </w:r>
      <w:r w:rsidR="00AE18F0">
        <w:rPr>
          <w:rFonts w:hint="eastAsia"/>
        </w:rPr>
        <w:t>提升</w:t>
      </w:r>
      <w:r w:rsidR="00D92F56">
        <w:rPr>
          <w:rFonts w:hint="eastAsia"/>
        </w:rPr>
        <w:t>连续采集图像过程中的</w:t>
      </w:r>
      <w:r>
        <w:rPr>
          <w:rFonts w:hint="eastAsia"/>
        </w:rPr>
        <w:t>虹膜成像质量。</w:t>
      </w:r>
    </w:p>
    <w:p w:rsidR="00DE40E7" w:rsidRDefault="00991BFC" w:rsidP="000713B1">
      <w:pPr>
        <w:pStyle w:val="a5"/>
      </w:pPr>
      <w:ins w:id="13" w:author="shuizi" w:date="2017-12-29T15:20:00Z">
        <w:r>
          <w:rPr>
            <w:noProof/>
          </w:rPr>
          <w:drawing>
            <wp:inline distT="0" distB="0" distL="0" distR="0">
              <wp:extent cx="5274310" cy="2348798"/>
              <wp:effectExtent l="19050" t="0" r="2540" b="0"/>
              <wp:docPr id="6" name="图片 2" descr="C:\Users\shuizi\AppData\Local\Temp\151453199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izi\AppData\Local\Temp\1514531996(1).png"/>
                      <pic:cNvPicPr>
                        <a:picLocks noChangeAspect="1" noChangeArrowheads="1"/>
                      </pic:cNvPicPr>
                    </pic:nvPicPr>
                    <pic:blipFill>
                      <a:blip r:embed="rId11"/>
                      <a:srcRect/>
                      <a:stretch>
                        <a:fillRect/>
                      </a:stretch>
                    </pic:blipFill>
                    <pic:spPr bwMode="auto">
                      <a:xfrm>
                        <a:off x="0" y="0"/>
                        <a:ext cx="5274310" cy="2348798"/>
                      </a:xfrm>
                      <a:prstGeom prst="rect">
                        <a:avLst/>
                      </a:prstGeom>
                      <a:noFill/>
                      <a:ln w="9525">
                        <a:noFill/>
                        <a:miter lim="800000"/>
                        <a:headEnd/>
                        <a:tailEnd/>
                      </a:ln>
                    </pic:spPr>
                  </pic:pic>
                </a:graphicData>
              </a:graphic>
            </wp:inline>
          </w:drawing>
        </w:r>
      </w:ins>
      <w:del w:id="14" w:author="shuizi" w:date="2017-12-29T15:20:00Z">
        <w:r>
          <w:rPr>
            <w:noProof/>
          </w:rPr>
          <w:drawing>
            <wp:inline distT="0" distB="0" distL="0" distR="0">
              <wp:extent cx="5274310" cy="2380695"/>
              <wp:effectExtent l="19050" t="0" r="2540" b="0"/>
              <wp:docPr id="5" name="图片 2" descr="C:\Users\shuizi\AppData\Local\Temp\15077253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uizi\AppData\Local\Temp\1507725309(1).png"/>
                      <pic:cNvPicPr>
                        <a:picLocks noChangeAspect="1" noChangeArrowheads="1"/>
                      </pic:cNvPicPr>
                    </pic:nvPicPr>
                    <pic:blipFill>
                      <a:blip r:embed="rId12"/>
                      <a:srcRect/>
                      <a:stretch>
                        <a:fillRect/>
                      </a:stretch>
                    </pic:blipFill>
                    <pic:spPr bwMode="auto">
                      <a:xfrm>
                        <a:off x="0" y="0"/>
                        <a:ext cx="5274310" cy="2380695"/>
                      </a:xfrm>
                      <a:prstGeom prst="rect">
                        <a:avLst/>
                      </a:prstGeom>
                      <a:noFill/>
                      <a:ln w="9525">
                        <a:noFill/>
                        <a:miter lim="800000"/>
                        <a:headEnd/>
                        <a:tailEnd/>
                      </a:ln>
                    </pic:spPr>
                  </pic:pic>
                </a:graphicData>
              </a:graphic>
            </wp:inline>
          </w:drawing>
        </w:r>
      </w:del>
    </w:p>
    <w:p w:rsidR="00863FDC" w:rsidRDefault="006D03F2">
      <w:pPr>
        <w:pStyle w:val="a5"/>
        <w:jc w:val="center"/>
      </w:pPr>
      <w:r>
        <w:rPr>
          <w:rFonts w:hint="eastAsia"/>
        </w:rPr>
        <w:t>图</w:t>
      </w:r>
      <w:r>
        <w:rPr>
          <w:rFonts w:hint="eastAsia"/>
        </w:rPr>
        <w:t>4</w:t>
      </w:r>
      <w:r w:rsidR="00DE40E7">
        <w:rPr>
          <w:rFonts w:hint="eastAsia"/>
        </w:rPr>
        <w:t xml:space="preserve"> </w:t>
      </w:r>
      <w:r w:rsidR="00DE40E7" w:rsidRPr="00DE40E7">
        <w:rPr>
          <w:rFonts w:hint="eastAsia"/>
        </w:rPr>
        <w:t>本发明红外灯照明方式与</w:t>
      </w:r>
      <w:r w:rsidR="00C85A90">
        <w:rPr>
          <w:rFonts w:hint="eastAsia"/>
        </w:rPr>
        <w:t>传统红外灯照明</w:t>
      </w:r>
      <w:r w:rsidR="00DE40E7" w:rsidRPr="00DE40E7">
        <w:rPr>
          <w:rFonts w:hint="eastAsia"/>
        </w:rPr>
        <w:t>模式对比图</w:t>
      </w:r>
    </w:p>
    <w:p w:rsidR="006D03F2" w:rsidRDefault="006D03F2" w:rsidP="008957BA">
      <w:pPr>
        <w:pStyle w:val="a5"/>
      </w:pPr>
    </w:p>
    <w:p w:rsidR="00C82974" w:rsidRPr="005516B6" w:rsidRDefault="007E24F8" w:rsidP="00042D88">
      <w:pPr>
        <w:pStyle w:val="a5"/>
        <w:numPr>
          <w:ilvl w:val="0"/>
          <w:numId w:val="1"/>
        </w:numPr>
        <w:ind w:firstLineChars="0"/>
      </w:pPr>
      <w:r w:rsidRPr="005516B6">
        <w:rPr>
          <w:rFonts w:hint="eastAsia"/>
        </w:rPr>
        <w:t>控制</w:t>
      </w:r>
      <w:del w:id="15" w:author="shuizi" w:date="2017-12-29T15:09:00Z">
        <w:r w:rsidR="00B50ABF" w:rsidRPr="005516B6" w:rsidDel="00F36168">
          <w:rPr>
            <w:rFonts w:hint="eastAsia"/>
          </w:rPr>
          <w:delText>红外灯</w:delText>
        </w:r>
        <w:r w:rsidR="007C2EB5" w:rsidRPr="005516B6" w:rsidDel="00F36168">
          <w:rPr>
            <w:rFonts w:hint="eastAsia"/>
          </w:rPr>
          <w:delText>曝光时间</w:delText>
        </w:r>
      </w:del>
      <w:ins w:id="16" w:author="shuizi" w:date="2017-12-29T15:09:00Z">
        <w:r w:rsidR="00F36168">
          <w:rPr>
            <w:rFonts w:hint="eastAsia"/>
          </w:rPr>
          <w:t>红外灯开灯时间</w:t>
        </w:r>
      </w:ins>
      <w:r w:rsidR="00EE6F05" w:rsidRPr="005516B6">
        <w:t>的起始值</w:t>
      </w:r>
      <w:r w:rsidR="00EE6F05" w:rsidRPr="005516B6">
        <w:rPr>
          <w:rFonts w:hint="eastAsia"/>
        </w:rPr>
        <w:t>和</w:t>
      </w:r>
      <w:r w:rsidR="00EE6F05" w:rsidRPr="005516B6">
        <w:t>终止值</w:t>
      </w:r>
      <w:r w:rsidR="00AF049B" w:rsidRPr="005516B6">
        <w:t>的方法</w:t>
      </w:r>
    </w:p>
    <w:p w:rsidR="008957BA" w:rsidRDefault="006F37EC" w:rsidP="00EC2EA4">
      <w:pPr>
        <w:pStyle w:val="a5"/>
      </w:pPr>
      <w:r>
        <w:rPr>
          <w:rFonts w:hint="eastAsia"/>
        </w:rPr>
        <w:t>如图</w:t>
      </w:r>
      <w:r w:rsidR="005D384A">
        <w:rPr>
          <w:rFonts w:hint="eastAsia"/>
        </w:rPr>
        <w:t>5</w:t>
      </w:r>
      <w:r>
        <w:rPr>
          <w:rFonts w:hint="eastAsia"/>
        </w:rPr>
        <w:t>，</w:t>
      </w:r>
      <w:r w:rsidR="007B4EE1">
        <w:rPr>
          <w:rFonts w:hint="eastAsia"/>
        </w:rPr>
        <w:t>虹膜采集设备</w:t>
      </w:r>
      <w:r w:rsidR="005D65B0">
        <w:rPr>
          <w:rFonts w:hint="eastAsia"/>
        </w:rPr>
        <w:t>以一定的帧率</w:t>
      </w:r>
      <w:r w:rsidR="007B4EE1">
        <w:rPr>
          <w:rFonts w:hint="eastAsia"/>
        </w:rPr>
        <w:t>实时采集图像</w:t>
      </w:r>
      <w:r w:rsidR="00C97AA4">
        <w:rPr>
          <w:rFonts w:hint="eastAsia"/>
        </w:rPr>
        <w:t>，</w:t>
      </w:r>
      <w:r w:rsidR="00D4047A">
        <w:rPr>
          <w:rFonts w:hint="eastAsia"/>
        </w:rPr>
        <w:t>在</w:t>
      </w:r>
      <w:del w:id="17" w:author="shuizi" w:date="2017-12-29T15:09:00Z">
        <w:r w:rsidR="005F6DD8" w:rsidDel="00F36168">
          <w:rPr>
            <w:rFonts w:hint="eastAsia"/>
          </w:rPr>
          <w:delText>红外灯</w:delText>
        </w:r>
        <w:r w:rsidR="00266EA8" w:rsidDel="00F36168">
          <w:delText>曝光时间</w:delText>
        </w:r>
      </w:del>
      <w:ins w:id="18" w:author="shuizi" w:date="2017-12-29T15:09:00Z">
        <w:r w:rsidR="00F36168">
          <w:rPr>
            <w:rFonts w:hint="eastAsia"/>
          </w:rPr>
          <w:t>红外灯开灯时间</w:t>
        </w:r>
      </w:ins>
      <w:r w:rsidR="0086248A">
        <w:t>一定的情况下</w:t>
      </w:r>
      <w:r w:rsidR="0086248A">
        <w:rPr>
          <w:rFonts w:hint="eastAsia"/>
        </w:rPr>
        <w:t>，</w:t>
      </w:r>
      <w:r w:rsidR="00266EA8">
        <w:t>调节</w:t>
      </w:r>
      <w:del w:id="19" w:author="shuizi" w:date="2017-12-29T15:09:00Z">
        <w:r w:rsidR="00B50ABF" w:rsidDel="00F36168">
          <w:rPr>
            <w:rFonts w:hint="eastAsia"/>
          </w:rPr>
          <w:delText>红外灯</w:delText>
        </w:r>
        <w:r w:rsidR="00C30C7F" w:rsidDel="00F36168">
          <w:delText>曝光时间</w:delText>
        </w:r>
      </w:del>
      <w:ins w:id="20" w:author="shuizi" w:date="2017-12-29T15:09:00Z">
        <w:r w:rsidR="00F36168">
          <w:rPr>
            <w:rFonts w:hint="eastAsia"/>
          </w:rPr>
          <w:t>红外灯开灯时间</w:t>
        </w:r>
      </w:ins>
      <w:r w:rsidR="00C30C7F">
        <w:t>的起始值</w:t>
      </w:r>
      <w:r w:rsidR="00C30C7F">
        <w:rPr>
          <w:rFonts w:hint="eastAsia"/>
        </w:rPr>
        <w:t>和</w:t>
      </w:r>
      <w:r w:rsidR="00C30C7F">
        <w:t>终止值</w:t>
      </w:r>
      <w:r w:rsidR="003E5229">
        <w:rPr>
          <w:rFonts w:hint="eastAsia"/>
        </w:rPr>
        <w:t>的</w:t>
      </w:r>
      <w:r w:rsidR="00E215CF">
        <w:t>具体</w:t>
      </w:r>
      <w:r w:rsidR="003E5229">
        <w:t>步骤</w:t>
      </w:r>
      <w:r w:rsidR="00E215CF">
        <w:t>如下</w:t>
      </w:r>
      <w:r w:rsidR="00E215CF">
        <w:rPr>
          <w:rFonts w:hint="eastAsia"/>
        </w:rPr>
        <w:t>：</w:t>
      </w:r>
    </w:p>
    <w:p w:rsidR="00E215CF" w:rsidRDefault="001B4A9D" w:rsidP="004760B9">
      <w:pPr>
        <w:pStyle w:val="a5"/>
        <w:numPr>
          <w:ilvl w:val="0"/>
          <w:numId w:val="3"/>
        </w:numPr>
        <w:ind w:left="0" w:firstLine="420"/>
      </w:pPr>
      <w:ins w:id="21" w:author="shuizi" w:date="2017-12-29T15:08:00Z">
        <w:r>
          <w:rPr>
            <w:rFonts w:hint="eastAsia"/>
          </w:rPr>
          <w:t>以场信号</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sync</m:t>
              </m:r>
            </m:sub>
          </m:sSub>
        </m:oMath>
      </w:ins>
      <w:ins w:id="22" w:author="shuizi" w:date="2017-12-29T15:10:00Z">
        <w:r w:rsidR="00910E9A">
          <w:rPr>
            <w:rFonts w:hint="eastAsia"/>
          </w:rPr>
          <w:t>为准</w:t>
        </w:r>
      </w:ins>
      <w:ins w:id="23" w:author="shuizi" w:date="2017-12-29T15:08:00Z">
        <w:r>
          <w:rPr>
            <w:rFonts w:hint="eastAsia"/>
          </w:rPr>
          <w:t>，</w:t>
        </w:r>
      </w:ins>
      <w:r w:rsidR="006C6F5E">
        <w:rPr>
          <w:rFonts w:hint="eastAsia"/>
        </w:rPr>
        <w:t>初始化</w:t>
      </w:r>
      <w:ins w:id="24" w:author="shuizi" w:date="2017-12-29T15:08:00Z">
        <w:r>
          <w:rPr>
            <w:rFonts w:hint="eastAsia"/>
          </w:rPr>
          <w:t>设置</w:t>
        </w:r>
      </w:ins>
      <w:r w:rsidR="00B50ABF">
        <w:rPr>
          <w:rFonts w:hint="eastAsia"/>
        </w:rPr>
        <w:t>红外灯</w:t>
      </w:r>
      <w:del w:id="25" w:author="shuizi" w:date="2017-12-29T15:08:00Z">
        <w:r w:rsidR="00AD244B" w:rsidDel="001B4A9D">
          <w:rPr>
            <w:rFonts w:hint="eastAsia"/>
          </w:rPr>
          <w:delText>曝光</w:delText>
        </w:r>
      </w:del>
      <w:ins w:id="26" w:author="shuizi" w:date="2017-12-29T15:08:00Z">
        <w:r>
          <w:rPr>
            <w:rFonts w:hint="eastAsia"/>
          </w:rPr>
          <w:t>开灯</w:t>
        </w:r>
      </w:ins>
      <w:r w:rsidR="00AD244B">
        <w:t>时间的起始值</w:t>
      </w:r>
      <w:r w:rsidR="00AD244B">
        <w:rPr>
          <w:rFonts w:hint="eastAsia"/>
        </w:rPr>
        <w:t>和</w:t>
      </w:r>
      <w:r w:rsidR="00AD244B">
        <w:t>终止值</w:t>
      </w:r>
      <w:r w:rsidR="006C6F5E">
        <w:rPr>
          <w:rFonts w:hint="eastAsia"/>
        </w:rPr>
        <w:t>；</w:t>
      </w:r>
    </w:p>
    <w:p w:rsidR="006C6F5E" w:rsidRDefault="006C6F5E" w:rsidP="004760B9">
      <w:pPr>
        <w:pStyle w:val="a5"/>
        <w:numPr>
          <w:ilvl w:val="0"/>
          <w:numId w:val="3"/>
        </w:numPr>
        <w:ind w:left="0" w:firstLine="420"/>
      </w:pPr>
      <w:r>
        <w:rPr>
          <w:rFonts w:hint="eastAsia"/>
        </w:rPr>
        <w:t>向</w:t>
      </w:r>
      <w:r w:rsidR="00B50ABF">
        <w:rPr>
          <w:rFonts w:hint="eastAsia"/>
        </w:rPr>
        <w:t>红外灯</w:t>
      </w:r>
      <w:r>
        <w:rPr>
          <w:rFonts w:hint="eastAsia"/>
        </w:rPr>
        <w:t>发送曝光时间指令，控制</w:t>
      </w:r>
      <w:r w:rsidR="00B50ABF">
        <w:rPr>
          <w:rFonts w:hint="eastAsia"/>
        </w:rPr>
        <w:t>红外灯</w:t>
      </w:r>
      <w:r>
        <w:rPr>
          <w:rFonts w:hint="eastAsia"/>
        </w:rPr>
        <w:t>开启与关闭；</w:t>
      </w:r>
    </w:p>
    <w:p w:rsidR="006C6F5E" w:rsidRDefault="00DB6783" w:rsidP="004760B9">
      <w:pPr>
        <w:pStyle w:val="a5"/>
        <w:numPr>
          <w:ilvl w:val="0"/>
          <w:numId w:val="3"/>
        </w:numPr>
        <w:ind w:left="0" w:firstLine="420"/>
      </w:pPr>
      <w:r>
        <w:rPr>
          <w:rFonts w:hint="eastAsia"/>
        </w:rPr>
        <w:t>对当前采集的虹膜图像进行质量评价；</w:t>
      </w:r>
    </w:p>
    <w:p w:rsidR="00486C06" w:rsidRDefault="00486C06" w:rsidP="004760B9">
      <w:pPr>
        <w:pStyle w:val="a5"/>
      </w:pPr>
      <w:r>
        <w:rPr>
          <w:rFonts w:hint="eastAsia"/>
        </w:rPr>
        <w:t>质量评价指标包括灰度均匀度、灰度等级</w:t>
      </w:r>
      <w:r w:rsidR="00100485">
        <w:rPr>
          <w:rFonts w:hint="eastAsia"/>
        </w:rPr>
        <w:t>等，</w:t>
      </w:r>
      <w:r>
        <w:rPr>
          <w:rFonts w:hint="eastAsia"/>
        </w:rPr>
        <w:t>通过算法处理模块得到上述指标的评价分数（</w:t>
      </w:r>
      <w:r w:rsidRPr="00616B84">
        <w:rPr>
          <w:rFonts w:hint="eastAsia"/>
          <w:b/>
        </w:rPr>
        <w:t>说明：</w:t>
      </w:r>
      <w:r w:rsidR="008C08E4">
        <w:rPr>
          <w:rFonts w:hint="eastAsia"/>
          <w:b/>
        </w:rPr>
        <w:t>此处可以</w:t>
      </w:r>
      <w:r w:rsidRPr="00391B66">
        <w:rPr>
          <w:rFonts w:hint="eastAsia"/>
          <w:b/>
        </w:rPr>
        <w:t>根据</w:t>
      </w:r>
      <w:r w:rsidR="008C08E4">
        <w:rPr>
          <w:rFonts w:hint="eastAsia"/>
          <w:b/>
        </w:rPr>
        <w:t>技术人员</w:t>
      </w:r>
      <w:r w:rsidRPr="00391B66">
        <w:rPr>
          <w:rFonts w:hint="eastAsia"/>
          <w:b/>
        </w:rPr>
        <w:t>经验来判断虹膜图像质量是否出现亮暗条纹、是否过暗等</w:t>
      </w:r>
      <w:r>
        <w:rPr>
          <w:rFonts w:hint="eastAsia"/>
          <w:b/>
        </w:rPr>
        <w:t>，</w:t>
      </w:r>
      <w:r w:rsidR="008C08E4">
        <w:rPr>
          <w:rFonts w:hint="eastAsia"/>
          <w:b/>
        </w:rPr>
        <w:t>也可以</w:t>
      </w:r>
      <w:r w:rsidRPr="00391B66">
        <w:rPr>
          <w:rFonts w:hint="eastAsia"/>
          <w:b/>
        </w:rPr>
        <w:t>通过算法处理模块来进行</w:t>
      </w:r>
      <w:r w:rsidR="008C08E4">
        <w:rPr>
          <w:rFonts w:hint="eastAsia"/>
          <w:b/>
        </w:rPr>
        <w:t>图像</w:t>
      </w:r>
      <w:r w:rsidRPr="00391B66">
        <w:rPr>
          <w:rFonts w:hint="eastAsia"/>
          <w:b/>
        </w:rPr>
        <w:t>质量判断</w:t>
      </w:r>
      <w:r>
        <w:rPr>
          <w:rFonts w:hint="eastAsia"/>
        </w:rPr>
        <w:t>）；</w:t>
      </w:r>
    </w:p>
    <w:p w:rsidR="00DB6783" w:rsidRDefault="00DB6783" w:rsidP="004760B9">
      <w:pPr>
        <w:pStyle w:val="a5"/>
        <w:numPr>
          <w:ilvl w:val="0"/>
          <w:numId w:val="3"/>
        </w:numPr>
        <w:ind w:left="0" w:firstLine="420"/>
      </w:pPr>
      <w:r>
        <w:rPr>
          <w:rFonts w:hint="eastAsia"/>
        </w:rPr>
        <w:t>判断是否符合图像质量要求，如果是，则终止调节过程，否则进入步骤</w:t>
      </w:r>
      <w:r>
        <w:rPr>
          <w:rFonts w:hint="eastAsia"/>
        </w:rPr>
        <w:t>5</w:t>
      </w:r>
      <w:r>
        <w:rPr>
          <w:rFonts w:hint="eastAsia"/>
        </w:rPr>
        <w:t>；</w:t>
      </w:r>
    </w:p>
    <w:p w:rsidR="00DB6783" w:rsidRDefault="009D78D6" w:rsidP="004760B9">
      <w:pPr>
        <w:pStyle w:val="a5"/>
        <w:numPr>
          <w:ilvl w:val="0"/>
          <w:numId w:val="3"/>
        </w:numPr>
        <w:ind w:left="0" w:firstLine="420"/>
      </w:pPr>
      <w:r>
        <w:t>统计</w:t>
      </w:r>
      <w:r w:rsidR="00584DBE">
        <w:t>曝光时间的调节范围</w:t>
      </w:r>
      <w:r>
        <w:rPr>
          <w:rFonts w:hint="eastAsia"/>
        </w:rPr>
        <w:t>；</w:t>
      </w:r>
    </w:p>
    <w:p w:rsidR="00486C06" w:rsidRDefault="00486C06" w:rsidP="004760B9">
      <w:pPr>
        <w:pStyle w:val="a5"/>
      </w:pPr>
      <w:r>
        <w:rPr>
          <w:rFonts w:hint="eastAsia"/>
        </w:rPr>
        <w:t>例如上一次曝光时间的起始值为</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on0</m:t>
            </m:r>
          </m:sub>
        </m:sSub>
      </m:oMath>
      <w:r>
        <w:rPr>
          <w:rFonts w:hint="eastAsia"/>
        </w:rPr>
        <w:t>，</w:t>
      </w:r>
      <w:r>
        <w:t>终止值为</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off0</m:t>
            </m:r>
          </m:sub>
        </m:sSub>
      </m:oMath>
      <w:r>
        <w:rPr>
          <w:rFonts w:hint="eastAsia"/>
        </w:rPr>
        <w:t>，</w:t>
      </w:r>
      <w:r>
        <w:t>本次</w:t>
      </w:r>
      <w:r>
        <w:rPr>
          <w:rFonts w:hint="eastAsia"/>
        </w:rPr>
        <w:t>曝光时间的起始值为</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on1</m:t>
            </m:r>
          </m:sub>
        </m:sSub>
      </m:oMath>
      <w:r>
        <w:rPr>
          <w:rFonts w:hint="eastAsia"/>
        </w:rPr>
        <w:t>，</w:t>
      </w:r>
      <w:r>
        <w:t>终止值为</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off1</m:t>
            </m:r>
          </m:sub>
        </m:sSub>
      </m:oMath>
      <w:r>
        <w:rPr>
          <w:rFonts w:hint="eastAsia"/>
        </w:rPr>
        <w:t>，</w:t>
      </w:r>
      <w:r>
        <w:t>其中</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on0</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on1</m:t>
            </m:r>
          </m:sub>
        </m:sSub>
      </m:oMath>
      <w:r>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off0</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off1</m:t>
            </m:r>
          </m:sub>
        </m:sSub>
      </m:oMath>
      <w:r>
        <w:rPr>
          <w:rFonts w:hint="eastAsia"/>
        </w:rPr>
        <w:t>，</w:t>
      </w:r>
      <w:r>
        <w:t>则曝光时间的</w:t>
      </w:r>
      <w:r w:rsidR="000A5284">
        <w:t>调节范围</w:t>
      </w:r>
      <w:r>
        <w:rPr>
          <w:rFonts w:hint="eastAsia"/>
        </w:rPr>
        <w:t>记</w:t>
      </w:r>
      <w:r>
        <w:t>为</w:t>
      </w:r>
      <w:r w:rsidR="00E67C9C">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on0</m:t>
            </m:r>
          </m:sub>
        </m:sSub>
      </m:oMath>
      <w:r w:rsidR="00E67C9C">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off1</m:t>
            </m:r>
          </m:sub>
        </m:sSub>
      </m:oMath>
      <w:r w:rsidR="00E67C9C">
        <w:rPr>
          <w:rFonts w:hint="eastAsia"/>
        </w:rPr>
        <w:t>]</w:t>
      </w:r>
      <w:r>
        <w:rPr>
          <w:rFonts w:hint="eastAsia"/>
        </w:rPr>
        <w:t>；</w:t>
      </w:r>
    </w:p>
    <w:p w:rsidR="00420D2A" w:rsidRDefault="00420D2A" w:rsidP="004760B9">
      <w:pPr>
        <w:pStyle w:val="a5"/>
        <w:numPr>
          <w:ilvl w:val="0"/>
          <w:numId w:val="3"/>
        </w:numPr>
        <w:ind w:left="0" w:firstLine="420"/>
      </w:pPr>
      <w:r>
        <w:rPr>
          <w:rFonts w:hint="eastAsia"/>
        </w:rPr>
        <w:t>判断</w:t>
      </w:r>
      <w:del w:id="27" w:author="shuizi" w:date="2017-12-29T15:09:00Z">
        <w:r w:rsidR="00B50ABF" w:rsidDel="00F36168">
          <w:rPr>
            <w:rFonts w:hint="eastAsia"/>
          </w:rPr>
          <w:delText>红外灯</w:delText>
        </w:r>
        <w:r w:rsidR="00E67C9C" w:rsidDel="00F36168">
          <w:delText>曝光时间</w:delText>
        </w:r>
      </w:del>
      <w:ins w:id="28" w:author="shuizi" w:date="2017-12-29T15:09:00Z">
        <w:r w:rsidR="00F36168">
          <w:rPr>
            <w:rFonts w:hint="eastAsia"/>
          </w:rPr>
          <w:t>红外灯开灯时间</w:t>
        </w:r>
      </w:ins>
      <w:r w:rsidR="00E67C9C">
        <w:t>的调节范围</w:t>
      </w:r>
      <w:r>
        <w:t>是否超过预设范围</w:t>
      </w:r>
      <w:r>
        <w:rPr>
          <w:rFonts w:hint="eastAsia"/>
        </w:rPr>
        <w:t>，</w:t>
      </w:r>
      <w:r>
        <w:t>如果是</w:t>
      </w:r>
      <w:r>
        <w:rPr>
          <w:rFonts w:hint="eastAsia"/>
        </w:rPr>
        <w:t>，</w:t>
      </w:r>
      <w:r>
        <w:t>则进入步骤</w:t>
      </w:r>
      <w:r>
        <w:rPr>
          <w:rFonts w:hint="eastAsia"/>
        </w:rPr>
        <w:t>8</w:t>
      </w:r>
      <w:r>
        <w:rPr>
          <w:rFonts w:hint="eastAsia"/>
        </w:rPr>
        <w:t>，否则进入步骤</w:t>
      </w:r>
      <w:r>
        <w:rPr>
          <w:rFonts w:hint="eastAsia"/>
        </w:rPr>
        <w:t>7</w:t>
      </w:r>
      <w:r>
        <w:rPr>
          <w:rFonts w:hint="eastAsia"/>
        </w:rPr>
        <w:t>；</w:t>
      </w:r>
    </w:p>
    <w:p w:rsidR="00911B00" w:rsidRDefault="00911B00" w:rsidP="004760B9">
      <w:pPr>
        <w:ind w:firstLineChars="200" w:firstLine="420"/>
      </w:pPr>
      <w:r>
        <w:t>预设范围设置为图像传感器</w:t>
      </w:r>
      <w:r w:rsidR="00556114">
        <w:rPr>
          <w:rFonts w:hint="eastAsia"/>
        </w:rPr>
        <w:t>对</w:t>
      </w:r>
      <w:r>
        <w:t>单帧图像</w:t>
      </w:r>
      <w:r>
        <w:rPr>
          <w:rFonts w:hint="eastAsia"/>
        </w:rPr>
        <w:t>的</w:t>
      </w:r>
      <w:r w:rsidR="00556114">
        <w:rPr>
          <w:rFonts w:hint="eastAsia"/>
        </w:rPr>
        <w:t>曝光</w:t>
      </w:r>
      <w:r>
        <w:t>时间</w:t>
      </w:r>
      <w:r>
        <w:rPr>
          <w:rFonts w:hint="eastAsia"/>
        </w:rPr>
        <w:t>；</w:t>
      </w:r>
    </w:p>
    <w:p w:rsidR="00420D2A" w:rsidRDefault="00536370" w:rsidP="004760B9">
      <w:pPr>
        <w:pStyle w:val="a5"/>
        <w:numPr>
          <w:ilvl w:val="0"/>
          <w:numId w:val="3"/>
        </w:numPr>
        <w:ind w:left="0" w:firstLine="420"/>
      </w:pPr>
      <w:r>
        <w:t>更新</w:t>
      </w:r>
      <w:del w:id="29" w:author="shuizi" w:date="2017-12-29T15:09:00Z">
        <w:r w:rsidR="00B50ABF" w:rsidDel="00F36168">
          <w:rPr>
            <w:rFonts w:hint="eastAsia"/>
          </w:rPr>
          <w:delText>红外灯</w:delText>
        </w:r>
        <w:r w:rsidDel="00F36168">
          <w:delText>曝光时间</w:delText>
        </w:r>
      </w:del>
      <w:ins w:id="30" w:author="shuizi" w:date="2017-12-29T15:09:00Z">
        <w:r w:rsidR="00F36168">
          <w:rPr>
            <w:rFonts w:hint="eastAsia"/>
          </w:rPr>
          <w:t>红外灯开灯时间</w:t>
        </w:r>
      </w:ins>
      <w:r>
        <w:t>的起始值</w:t>
      </w:r>
      <w:r>
        <w:rPr>
          <w:rFonts w:hint="eastAsia"/>
        </w:rPr>
        <w:t>和</w:t>
      </w:r>
      <w:r>
        <w:t>终止值</w:t>
      </w:r>
      <w:r w:rsidR="002F6309">
        <w:rPr>
          <w:rFonts w:hint="eastAsia"/>
        </w:rPr>
        <w:t>，</w:t>
      </w:r>
      <w:r w:rsidR="002F6309">
        <w:t>返回步骤</w:t>
      </w:r>
      <w:r w:rsidR="002F6309">
        <w:rPr>
          <w:rFonts w:hint="eastAsia"/>
        </w:rPr>
        <w:t>2</w:t>
      </w:r>
      <w:r w:rsidR="002F6309">
        <w:rPr>
          <w:rFonts w:hint="eastAsia"/>
        </w:rPr>
        <w:t>；</w:t>
      </w:r>
    </w:p>
    <w:p w:rsidR="008664F1" w:rsidRDefault="008664F1" w:rsidP="004760B9">
      <w:pPr>
        <w:pStyle w:val="a5"/>
      </w:pPr>
      <w:r>
        <w:rPr>
          <w:rFonts w:hint="eastAsia"/>
        </w:rPr>
        <w:t>更新曝光时间的方法为，如果检测到图像上半部分</w:t>
      </w:r>
      <w:r w:rsidR="00EE4227">
        <w:rPr>
          <w:rFonts w:hint="eastAsia"/>
        </w:rPr>
        <w:t>呈现</w:t>
      </w:r>
      <w:r>
        <w:rPr>
          <w:rFonts w:hint="eastAsia"/>
        </w:rPr>
        <w:t>暗条纹，则</w:t>
      </w:r>
      <w:r w:rsidR="00100485">
        <w:rPr>
          <w:rFonts w:hint="eastAsia"/>
        </w:rPr>
        <w:t>减小</w:t>
      </w:r>
      <w:del w:id="31" w:author="shuizi" w:date="2017-12-29T15:09:00Z">
        <w:r w:rsidR="00EE4227" w:rsidDel="00F36168">
          <w:rPr>
            <w:rFonts w:hint="eastAsia"/>
          </w:rPr>
          <w:delText>红外灯</w:delText>
        </w:r>
        <w:r w:rsidDel="00F36168">
          <w:rPr>
            <w:rFonts w:hint="eastAsia"/>
          </w:rPr>
          <w:delText>曝光时间</w:delText>
        </w:r>
      </w:del>
      <w:ins w:id="32" w:author="shuizi" w:date="2017-12-29T15:09:00Z">
        <w:r w:rsidR="00F36168">
          <w:rPr>
            <w:rFonts w:hint="eastAsia"/>
          </w:rPr>
          <w:t>红外灯开灯时间</w:t>
        </w:r>
      </w:ins>
      <w:r>
        <w:rPr>
          <w:rFonts w:hint="eastAsia"/>
        </w:rPr>
        <w:t>的</w:t>
      </w:r>
      <w:r>
        <w:t>起始值</w:t>
      </w:r>
      <w:r>
        <w:rPr>
          <w:rFonts w:hint="eastAsia"/>
        </w:rPr>
        <w:t>，使暗条纹向上移动直至移出图像上边界；如果检测到</w:t>
      </w:r>
      <w:r w:rsidR="00772382">
        <w:rPr>
          <w:rFonts w:hint="eastAsia"/>
        </w:rPr>
        <w:t>图像下半部分呈现</w:t>
      </w:r>
      <w:r>
        <w:rPr>
          <w:rFonts w:hint="eastAsia"/>
        </w:rPr>
        <w:t>暗条纹，则</w:t>
      </w:r>
      <w:r w:rsidR="00100485">
        <w:rPr>
          <w:rFonts w:hint="eastAsia"/>
        </w:rPr>
        <w:t>增大</w:t>
      </w:r>
      <w:del w:id="33" w:author="shuizi" w:date="2017-12-29T15:09:00Z">
        <w:r w:rsidR="00EE4227" w:rsidDel="00F36168">
          <w:rPr>
            <w:rFonts w:hint="eastAsia"/>
          </w:rPr>
          <w:delText>红外灯</w:delText>
        </w:r>
        <w:r w:rsidDel="00F36168">
          <w:rPr>
            <w:rFonts w:hint="eastAsia"/>
          </w:rPr>
          <w:delText>曝光时间</w:delText>
        </w:r>
      </w:del>
      <w:ins w:id="34" w:author="shuizi" w:date="2017-12-29T15:09:00Z">
        <w:r w:rsidR="00F36168">
          <w:rPr>
            <w:rFonts w:hint="eastAsia"/>
          </w:rPr>
          <w:t>红外灯开灯时间</w:t>
        </w:r>
      </w:ins>
      <w:r>
        <w:rPr>
          <w:rFonts w:hint="eastAsia"/>
        </w:rPr>
        <w:t>的</w:t>
      </w:r>
      <w:r>
        <w:t>终止值</w:t>
      </w:r>
      <w:r>
        <w:rPr>
          <w:rFonts w:hint="eastAsia"/>
        </w:rPr>
        <w:t>，使暗条纹向下移动直至移出图像下边界；</w:t>
      </w:r>
      <w:r w:rsidR="005C1B72">
        <w:rPr>
          <w:rFonts w:hint="eastAsia"/>
        </w:rPr>
        <w:t>如果检测到图像的</w:t>
      </w:r>
      <w:del w:id="35" w:author="shuizi" w:date="2018-01-03T15:45:00Z">
        <w:r w:rsidR="005C1B72" w:rsidDel="00593612">
          <w:rPr>
            <w:rFonts w:hint="eastAsia"/>
          </w:rPr>
          <w:delText>灰度等级</w:delText>
        </w:r>
      </w:del>
      <w:ins w:id="36" w:author="shuizi" w:date="2018-01-03T15:45:00Z">
        <w:r w:rsidR="00593612">
          <w:rPr>
            <w:rFonts w:hint="eastAsia"/>
          </w:rPr>
          <w:t>亮度</w:t>
        </w:r>
      </w:ins>
      <w:r w:rsidR="005C1B72">
        <w:rPr>
          <w:rFonts w:hint="eastAsia"/>
        </w:rPr>
        <w:t>不符合要求（图像过暗或者过亮），采用调节电流强度或曝光参数的方法</w:t>
      </w:r>
      <w:r w:rsidR="004B46DD">
        <w:rPr>
          <w:rFonts w:hint="eastAsia"/>
        </w:rPr>
        <w:t>改善</w:t>
      </w:r>
      <w:r w:rsidR="00772382">
        <w:rPr>
          <w:rFonts w:hint="eastAsia"/>
        </w:rPr>
        <w:t>图像亮度值</w:t>
      </w:r>
      <w:r>
        <w:rPr>
          <w:rFonts w:hint="eastAsia"/>
        </w:rPr>
        <w:t>；</w:t>
      </w:r>
      <w:r>
        <w:t xml:space="preserve"> </w:t>
      </w:r>
    </w:p>
    <w:p w:rsidR="002F6309" w:rsidRDefault="00562953" w:rsidP="004760B9">
      <w:pPr>
        <w:pStyle w:val="a5"/>
        <w:numPr>
          <w:ilvl w:val="0"/>
          <w:numId w:val="3"/>
        </w:numPr>
        <w:ind w:left="0" w:firstLine="420"/>
      </w:pPr>
      <w:r>
        <w:rPr>
          <w:rFonts w:hint="eastAsia"/>
        </w:rPr>
        <w:lastRenderedPageBreak/>
        <w:t>调节</w:t>
      </w:r>
      <w:ins w:id="37" w:author="shuizi" w:date="2018-01-03T15:38:00Z">
        <w:r w:rsidR="00593612">
          <w:rPr>
            <w:rFonts w:hint="eastAsia"/>
          </w:rPr>
          <w:t>图像传感器</w:t>
        </w:r>
      </w:ins>
      <w:del w:id="38" w:author="shuizi" w:date="2017-12-29T15:21:00Z">
        <w:r w:rsidR="00B50ABF" w:rsidDel="000713B1">
          <w:rPr>
            <w:rFonts w:hint="eastAsia"/>
          </w:rPr>
          <w:delText>红外灯</w:delText>
        </w:r>
      </w:del>
      <w:r>
        <w:rPr>
          <w:rFonts w:hint="eastAsia"/>
        </w:rPr>
        <w:t>曝光参数，返回步骤</w:t>
      </w:r>
      <w:r>
        <w:rPr>
          <w:rFonts w:hint="eastAsia"/>
        </w:rPr>
        <w:t>1</w:t>
      </w:r>
      <w:r>
        <w:rPr>
          <w:rFonts w:hint="eastAsia"/>
        </w:rPr>
        <w:t>；</w:t>
      </w:r>
    </w:p>
    <w:p w:rsidR="00100485" w:rsidRDefault="00100485" w:rsidP="004760B9">
      <w:pPr>
        <w:ind w:firstLineChars="200" w:firstLine="420"/>
      </w:pPr>
      <w:r>
        <w:rPr>
          <w:rFonts w:hint="eastAsia"/>
        </w:rPr>
        <w:t>如果</w:t>
      </w:r>
      <w:del w:id="39" w:author="shuizi" w:date="2017-12-29T15:22:00Z">
        <w:r w:rsidR="00584DBE" w:rsidDel="002D4C83">
          <w:rPr>
            <w:rFonts w:hint="eastAsia"/>
          </w:rPr>
          <w:delText>曝光</w:delText>
        </w:r>
      </w:del>
      <w:ins w:id="40" w:author="shuizi" w:date="2017-12-29T15:22:00Z">
        <w:r w:rsidR="002D4C83">
          <w:rPr>
            <w:rFonts w:hint="eastAsia"/>
          </w:rPr>
          <w:t>红外灯</w:t>
        </w:r>
        <w:r w:rsidR="002D4C83">
          <w:t>开灯</w:t>
        </w:r>
      </w:ins>
      <w:r w:rsidR="00584DBE">
        <w:t>时间的调节范围</w:t>
      </w:r>
      <w:r>
        <w:rPr>
          <w:rFonts w:hint="eastAsia"/>
        </w:rPr>
        <w:t>超过</w:t>
      </w:r>
      <w:r>
        <w:t>预设范围</w:t>
      </w:r>
      <w:r>
        <w:rPr>
          <w:rFonts w:hint="eastAsia"/>
        </w:rPr>
        <w:t>，而采集的虹膜图像仍然不符合质量要求，则调节曝光参数，增大</w:t>
      </w:r>
      <w:r w:rsidR="00E4689F">
        <w:rPr>
          <w:rFonts w:hint="eastAsia"/>
        </w:rPr>
        <w:t>图像传感器的</w:t>
      </w:r>
      <w:r>
        <w:rPr>
          <w:rFonts w:hint="eastAsia"/>
        </w:rPr>
        <w:t>第一行数据的</w:t>
      </w:r>
      <w:r>
        <w:t>终止</w:t>
      </w:r>
      <w:del w:id="41" w:author="shuizi" w:date="2017-12-29T15:22:00Z">
        <w:r w:rsidDel="00A0470B">
          <w:rPr>
            <w:rFonts w:hint="eastAsia"/>
          </w:rPr>
          <w:delText>曝光</w:delText>
        </w:r>
      </w:del>
      <w:ins w:id="42" w:author="shuizi" w:date="2017-12-29T15:22:00Z">
        <w:r w:rsidR="00A0470B">
          <w:rPr>
            <w:rFonts w:hint="eastAsia"/>
          </w:rPr>
          <w:t>开灯</w:t>
        </w:r>
      </w:ins>
      <w:r>
        <w:rPr>
          <w:rFonts w:hint="eastAsia"/>
        </w:rPr>
        <w:t>时间与最后一行数据的起始</w:t>
      </w:r>
      <w:ins w:id="43" w:author="shuizi" w:date="2017-12-29T15:22:00Z">
        <w:r w:rsidR="00A0470B">
          <w:rPr>
            <w:rFonts w:hint="eastAsia"/>
          </w:rPr>
          <w:t>开灯</w:t>
        </w:r>
      </w:ins>
      <w:del w:id="44" w:author="shuizi" w:date="2017-12-29T15:22:00Z">
        <w:r w:rsidDel="00A0470B">
          <w:rPr>
            <w:rFonts w:hint="eastAsia"/>
          </w:rPr>
          <w:delText>曝光</w:delText>
        </w:r>
      </w:del>
      <w:r>
        <w:rPr>
          <w:rFonts w:hint="eastAsia"/>
        </w:rPr>
        <w:t>时间的</w:t>
      </w:r>
      <w:r w:rsidR="00D91175">
        <w:rPr>
          <w:rFonts w:hint="eastAsia"/>
        </w:rPr>
        <w:t>差值</w:t>
      </w:r>
      <w:r>
        <w:rPr>
          <w:rFonts w:hint="eastAsia"/>
        </w:rPr>
        <w:t>。</w:t>
      </w:r>
    </w:p>
    <w:p w:rsidR="00C655F9" w:rsidRDefault="00991BFC" w:rsidP="00C655F9">
      <w:pPr>
        <w:pStyle w:val="a5"/>
        <w:ind w:left="360" w:firstLineChars="0" w:firstLine="0"/>
        <w:jc w:val="center"/>
      </w:pPr>
      <w:ins w:id="45" w:author="shuizi" w:date="2017-12-29T15:21:00Z">
        <w:r>
          <w:rPr>
            <w:noProof/>
          </w:rPr>
          <w:drawing>
            <wp:inline distT="0" distB="0" distL="0" distR="0">
              <wp:extent cx="4136693" cy="3405434"/>
              <wp:effectExtent l="19050" t="0" r="0" b="0"/>
              <wp:docPr id="8" name="图片 3" descr="C:\Users\shuizi\AppData\Local\Temp\1514532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uizi\AppData\Local\Temp\1514532100(1).png"/>
                      <pic:cNvPicPr>
                        <a:picLocks noChangeAspect="1" noChangeArrowheads="1"/>
                      </pic:cNvPicPr>
                    </pic:nvPicPr>
                    <pic:blipFill>
                      <a:blip r:embed="rId13"/>
                      <a:srcRect/>
                      <a:stretch>
                        <a:fillRect/>
                      </a:stretch>
                    </pic:blipFill>
                    <pic:spPr bwMode="auto">
                      <a:xfrm>
                        <a:off x="0" y="0"/>
                        <a:ext cx="4137375" cy="3405996"/>
                      </a:xfrm>
                      <a:prstGeom prst="rect">
                        <a:avLst/>
                      </a:prstGeom>
                      <a:noFill/>
                      <a:ln w="9525">
                        <a:noFill/>
                        <a:miter lim="800000"/>
                        <a:headEnd/>
                        <a:tailEnd/>
                      </a:ln>
                    </pic:spPr>
                  </pic:pic>
                </a:graphicData>
              </a:graphic>
            </wp:inline>
          </w:drawing>
        </w:r>
      </w:ins>
      <w:del w:id="46" w:author="shuizi" w:date="2017-12-29T15:21:00Z">
        <w:r>
          <w:rPr>
            <w:noProof/>
          </w:rPr>
          <w:drawing>
            <wp:inline distT="0" distB="0" distL="0" distR="0">
              <wp:extent cx="4579956" cy="3737113"/>
              <wp:effectExtent l="19050" t="0" r="0" b="0"/>
              <wp:docPr id="7" name="图片 4" descr="C:\Users\shuizi\AppData\Local\Temp\150448834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uizi\AppData\Local\Temp\1504488346(1).png"/>
                      <pic:cNvPicPr>
                        <a:picLocks noChangeAspect="1" noChangeArrowheads="1"/>
                      </pic:cNvPicPr>
                    </pic:nvPicPr>
                    <pic:blipFill>
                      <a:blip r:embed="rId14"/>
                      <a:srcRect/>
                      <a:stretch>
                        <a:fillRect/>
                      </a:stretch>
                    </pic:blipFill>
                    <pic:spPr bwMode="auto">
                      <a:xfrm>
                        <a:off x="0" y="0"/>
                        <a:ext cx="4583199" cy="3739760"/>
                      </a:xfrm>
                      <a:prstGeom prst="rect">
                        <a:avLst/>
                      </a:prstGeom>
                      <a:noFill/>
                      <a:ln w="9525">
                        <a:noFill/>
                        <a:miter lim="800000"/>
                        <a:headEnd/>
                        <a:tailEnd/>
                      </a:ln>
                    </pic:spPr>
                  </pic:pic>
                </a:graphicData>
              </a:graphic>
            </wp:inline>
          </w:drawing>
        </w:r>
      </w:del>
    </w:p>
    <w:p w:rsidR="00C655F9" w:rsidRDefault="00C655F9" w:rsidP="00C655F9">
      <w:pPr>
        <w:pStyle w:val="a5"/>
        <w:ind w:left="360" w:firstLineChars="0" w:firstLine="0"/>
        <w:jc w:val="center"/>
      </w:pPr>
      <w:r w:rsidRPr="00F51BEF">
        <w:rPr>
          <w:rFonts w:hint="eastAsia"/>
        </w:rPr>
        <w:t>图</w:t>
      </w:r>
      <w:r w:rsidR="005D384A">
        <w:rPr>
          <w:rFonts w:hint="eastAsia"/>
        </w:rPr>
        <w:t>5</w:t>
      </w:r>
      <w:r w:rsidR="005D384A" w:rsidRPr="00F51BEF">
        <w:rPr>
          <w:rFonts w:hint="eastAsia"/>
        </w:rPr>
        <w:t xml:space="preserve"> </w:t>
      </w:r>
      <w:r w:rsidRPr="00F51BEF">
        <w:rPr>
          <w:rFonts w:hint="eastAsia"/>
        </w:rPr>
        <w:t>调节</w:t>
      </w:r>
      <w:del w:id="47" w:author="shuizi" w:date="2017-12-29T15:09:00Z">
        <w:r w:rsidR="00B50ABF" w:rsidDel="00F36168">
          <w:rPr>
            <w:rFonts w:hint="eastAsia"/>
          </w:rPr>
          <w:delText>红外灯</w:delText>
        </w:r>
        <w:r w:rsidRPr="00F51BEF" w:rsidDel="00F36168">
          <w:rPr>
            <w:rFonts w:hint="eastAsia"/>
          </w:rPr>
          <w:delText>曝光时间</w:delText>
        </w:r>
      </w:del>
      <w:ins w:id="48" w:author="shuizi" w:date="2017-12-29T15:09:00Z">
        <w:r w:rsidR="00F36168">
          <w:rPr>
            <w:rFonts w:hint="eastAsia"/>
          </w:rPr>
          <w:t>红外灯开灯时间</w:t>
        </w:r>
      </w:ins>
      <w:r w:rsidR="009A4A1B">
        <w:t>起始值</w:t>
      </w:r>
      <w:r w:rsidR="009A4A1B">
        <w:rPr>
          <w:rFonts w:hint="eastAsia"/>
        </w:rPr>
        <w:t>和</w:t>
      </w:r>
      <w:r w:rsidR="009A4A1B">
        <w:t>终止值的</w:t>
      </w:r>
      <w:r w:rsidRPr="00F51BEF">
        <w:rPr>
          <w:rFonts w:hint="eastAsia"/>
        </w:rPr>
        <w:t>方法流程图</w:t>
      </w:r>
    </w:p>
    <w:p w:rsidR="00C655F9" w:rsidRDefault="00C655F9" w:rsidP="00EC2EA4">
      <w:pPr>
        <w:pStyle w:val="a5"/>
      </w:pPr>
    </w:p>
    <w:p w:rsidR="00863FDC" w:rsidRDefault="006D4C1C">
      <w:pPr>
        <w:pStyle w:val="a5"/>
        <w:numPr>
          <w:ilvl w:val="0"/>
          <w:numId w:val="1"/>
        </w:numPr>
        <w:ind w:firstLineChars="0"/>
      </w:pPr>
      <w:r>
        <w:rPr>
          <w:rFonts w:hint="eastAsia"/>
        </w:rPr>
        <w:t>图像传感器标定算法</w:t>
      </w:r>
    </w:p>
    <w:p w:rsidR="006D4C1C" w:rsidRDefault="002D2DBC" w:rsidP="00EC2EA4">
      <w:pPr>
        <w:pStyle w:val="a5"/>
      </w:pPr>
      <w:r>
        <w:rPr>
          <w:rFonts w:hint="eastAsia"/>
        </w:rPr>
        <w:t>由于</w:t>
      </w:r>
      <w:r>
        <w:t>不同型号的</w:t>
      </w:r>
      <w:r>
        <w:rPr>
          <w:rFonts w:hint="eastAsia"/>
        </w:rPr>
        <w:t>CMOS</w:t>
      </w:r>
      <w:r>
        <w:rPr>
          <w:rFonts w:hint="eastAsia"/>
        </w:rPr>
        <w:t>图像传感器的曝光参数不同，为了解决这一问题，</w:t>
      </w:r>
      <w:r w:rsidR="00B330B2">
        <w:rPr>
          <w:rFonts w:hint="eastAsia"/>
        </w:rPr>
        <w:t>通过标定曝光参数的方法，</w:t>
      </w:r>
      <w:r>
        <w:rPr>
          <w:rFonts w:hint="eastAsia"/>
        </w:rPr>
        <w:t>使本发明</w:t>
      </w:r>
      <w:r w:rsidR="006D4C1C" w:rsidRPr="005516B6">
        <w:rPr>
          <w:rFonts w:hint="eastAsia"/>
        </w:rPr>
        <w:t>控制</w:t>
      </w:r>
      <w:del w:id="49" w:author="shuizi" w:date="2017-12-29T15:09:00Z">
        <w:r w:rsidR="006D4C1C" w:rsidRPr="005516B6" w:rsidDel="00F36168">
          <w:rPr>
            <w:rFonts w:hint="eastAsia"/>
          </w:rPr>
          <w:delText>红外灯曝光时间</w:delText>
        </w:r>
      </w:del>
      <w:ins w:id="50" w:author="shuizi" w:date="2017-12-29T15:09:00Z">
        <w:r w:rsidR="00F36168">
          <w:rPr>
            <w:rFonts w:hint="eastAsia"/>
          </w:rPr>
          <w:t>红外灯开灯时间</w:t>
        </w:r>
      </w:ins>
      <w:r>
        <w:rPr>
          <w:rFonts w:hint="eastAsia"/>
        </w:rPr>
        <w:t>的</w:t>
      </w:r>
      <w:r w:rsidR="006D4C1C" w:rsidRPr="005516B6">
        <w:t>方法</w:t>
      </w:r>
      <w:r w:rsidR="006D4C1C">
        <w:t>能够适配</w:t>
      </w:r>
      <w:r w:rsidR="00B330B2">
        <w:t>不同型号的</w:t>
      </w:r>
      <w:r w:rsidR="00B330B2">
        <w:rPr>
          <w:rFonts w:hint="eastAsia"/>
        </w:rPr>
        <w:t>CMOS</w:t>
      </w:r>
      <w:r w:rsidR="00B330B2">
        <w:rPr>
          <w:rFonts w:hint="eastAsia"/>
        </w:rPr>
        <w:t>图像传感器</w:t>
      </w:r>
      <w:r w:rsidR="006D4C1C">
        <w:rPr>
          <w:rFonts w:hint="eastAsia"/>
        </w:rPr>
        <w:t>。</w:t>
      </w:r>
    </w:p>
    <w:p w:rsidR="00F16F4D" w:rsidRPr="00C655F9" w:rsidRDefault="00F16F4D" w:rsidP="00EC2EA4">
      <w:pPr>
        <w:pStyle w:val="a5"/>
      </w:pPr>
    </w:p>
    <w:p w:rsidR="00042D88" w:rsidRDefault="00135FD3" w:rsidP="00042D88">
      <w:pPr>
        <w:pStyle w:val="a5"/>
        <w:numPr>
          <w:ilvl w:val="0"/>
          <w:numId w:val="1"/>
        </w:numPr>
        <w:ind w:firstLineChars="0"/>
      </w:pPr>
      <w:r>
        <w:rPr>
          <w:rFonts w:hint="eastAsia"/>
        </w:rPr>
        <w:t>优化</w:t>
      </w:r>
      <w:r w:rsidR="00B50ABF">
        <w:rPr>
          <w:rFonts w:hint="eastAsia"/>
        </w:rPr>
        <w:t>红外灯</w:t>
      </w:r>
      <w:r w:rsidR="00097B0E">
        <w:rPr>
          <w:rFonts w:hint="eastAsia"/>
        </w:rPr>
        <w:t>交替打光</w:t>
      </w:r>
      <w:r w:rsidR="00773B7F">
        <w:rPr>
          <w:rFonts w:hint="eastAsia"/>
        </w:rPr>
        <w:t>方案</w:t>
      </w:r>
    </w:p>
    <w:p w:rsidR="00E7484E" w:rsidRDefault="008417B7" w:rsidP="00A86647">
      <w:pPr>
        <w:pStyle w:val="a5"/>
      </w:pPr>
      <w:r>
        <w:rPr>
          <w:rFonts w:hint="eastAsia"/>
        </w:rPr>
        <w:t>红外灯交替打光方案为</w:t>
      </w:r>
      <w:r w:rsidR="00542C05">
        <w:rPr>
          <w:rFonts w:hint="eastAsia"/>
        </w:rPr>
        <w:t>在</w:t>
      </w:r>
      <w:r w:rsidR="00735208">
        <w:rPr>
          <w:rFonts w:hint="eastAsia"/>
        </w:rPr>
        <w:t>虹膜采集装置</w:t>
      </w:r>
      <w:r w:rsidR="00542C05">
        <w:rPr>
          <w:rFonts w:hint="eastAsia"/>
        </w:rPr>
        <w:t>的</w:t>
      </w:r>
      <w:r w:rsidR="00735208">
        <w:rPr>
          <w:rFonts w:hint="eastAsia"/>
        </w:rPr>
        <w:t>摄像头的</w:t>
      </w:r>
      <w:r w:rsidR="00EB3EC3">
        <w:rPr>
          <w:rFonts w:hint="eastAsia"/>
        </w:rPr>
        <w:t>左右</w:t>
      </w:r>
      <w:r w:rsidR="00AA622C">
        <w:rPr>
          <w:rFonts w:hint="eastAsia"/>
        </w:rPr>
        <w:t>两侧各</w:t>
      </w:r>
      <w:r w:rsidR="00735208">
        <w:rPr>
          <w:rFonts w:hint="eastAsia"/>
        </w:rPr>
        <w:t>设置一组</w:t>
      </w:r>
      <w:r w:rsidR="00B50ABF">
        <w:rPr>
          <w:rFonts w:hint="eastAsia"/>
        </w:rPr>
        <w:t>红外灯</w:t>
      </w:r>
      <w:r w:rsidR="00B414A7">
        <w:rPr>
          <w:rFonts w:hint="eastAsia"/>
        </w:rPr>
        <w:t>，</w:t>
      </w:r>
      <w:r w:rsidR="00542C05">
        <w:rPr>
          <w:rFonts w:hint="eastAsia"/>
        </w:rPr>
        <w:t>控制左右两组红外灯交替打光，</w:t>
      </w:r>
      <w:r w:rsidR="00AF75BF">
        <w:rPr>
          <w:rFonts w:hint="eastAsia"/>
        </w:rPr>
        <w:t>传统的</w:t>
      </w:r>
      <w:r>
        <w:rPr>
          <w:rFonts w:hint="eastAsia"/>
        </w:rPr>
        <w:t>红外灯交替打光方案为红外灯以固定频率开启与关闭</w:t>
      </w:r>
      <w:r w:rsidR="00844518">
        <w:rPr>
          <w:rFonts w:hint="eastAsia"/>
        </w:rPr>
        <w:t>，</w:t>
      </w:r>
      <w:r w:rsidR="00AF75BF">
        <w:rPr>
          <w:rFonts w:hint="eastAsia"/>
        </w:rPr>
        <w:t>容易造成</w:t>
      </w:r>
      <w:r w:rsidR="0090238E">
        <w:rPr>
          <w:rFonts w:hint="eastAsia"/>
        </w:rPr>
        <w:t>拍摄</w:t>
      </w:r>
      <w:r w:rsidR="00AF75BF">
        <w:rPr>
          <w:rFonts w:hint="eastAsia"/>
        </w:rPr>
        <w:t>图像中产生亮暗条纹</w:t>
      </w:r>
      <w:r w:rsidR="0090238E">
        <w:rPr>
          <w:rFonts w:hint="eastAsia"/>
        </w:rPr>
        <w:t>现象</w:t>
      </w:r>
      <w:r>
        <w:rPr>
          <w:rFonts w:hint="eastAsia"/>
        </w:rPr>
        <w:t>；</w:t>
      </w:r>
      <w:r w:rsidR="00AF75BF">
        <w:rPr>
          <w:rFonts w:hint="eastAsia"/>
        </w:rPr>
        <w:t>本发明</w:t>
      </w:r>
      <w:r w:rsidR="00542C05">
        <w:rPr>
          <w:rFonts w:hint="eastAsia"/>
        </w:rPr>
        <w:t>根据上述红外灯曝光方法分别计算左、右两组</w:t>
      </w:r>
      <w:del w:id="51" w:author="shuizi" w:date="2017-12-29T15:09:00Z">
        <w:r w:rsidR="00B50ABF" w:rsidDel="00F36168">
          <w:rPr>
            <w:rFonts w:hint="eastAsia"/>
          </w:rPr>
          <w:delText>红外灯</w:delText>
        </w:r>
        <w:r w:rsidR="007E24F8" w:rsidDel="00F36168">
          <w:rPr>
            <w:rFonts w:hint="eastAsia"/>
          </w:rPr>
          <w:delText>曝光时间</w:delText>
        </w:r>
      </w:del>
      <w:ins w:id="52" w:author="shuizi" w:date="2017-12-29T15:09:00Z">
        <w:r w:rsidR="00F36168">
          <w:rPr>
            <w:rFonts w:hint="eastAsia"/>
          </w:rPr>
          <w:t>红外灯开灯时间</w:t>
        </w:r>
      </w:ins>
      <w:r w:rsidR="007E24F8">
        <w:t>的起始值</w:t>
      </w:r>
      <w:r w:rsidR="007E24F8">
        <w:rPr>
          <w:rFonts w:hint="eastAsia"/>
        </w:rPr>
        <w:t>和</w:t>
      </w:r>
      <w:r w:rsidR="007E24F8">
        <w:t>终止值</w:t>
      </w:r>
      <w:r w:rsidR="007E24F8">
        <w:rPr>
          <w:rFonts w:hint="eastAsia"/>
        </w:rPr>
        <w:t>，</w:t>
      </w:r>
      <w:r w:rsidR="0090238E">
        <w:rPr>
          <w:rFonts w:hint="eastAsia"/>
        </w:rPr>
        <w:t>能够保证在一帧图像的所有行数据的曝光时间内进行充分的照亮，</w:t>
      </w:r>
      <w:r w:rsidR="00542C05">
        <w:rPr>
          <w:rFonts w:hint="eastAsia"/>
        </w:rPr>
        <w:t>从而</w:t>
      </w:r>
      <w:r w:rsidR="00EB3EC3">
        <w:rPr>
          <w:rFonts w:hint="eastAsia"/>
        </w:rPr>
        <w:t>避免</w:t>
      </w:r>
      <w:r w:rsidR="00844518">
        <w:rPr>
          <w:rFonts w:hint="eastAsia"/>
        </w:rPr>
        <w:t>了拍摄图像中产生亮暗条纹的现象</w:t>
      </w:r>
      <w:r w:rsidR="000D222F">
        <w:rPr>
          <w:rFonts w:hint="eastAsia"/>
        </w:rPr>
        <w:t>，增强虹膜图像质量</w:t>
      </w:r>
      <w:r w:rsidR="00E7484E">
        <w:rPr>
          <w:rFonts w:hint="eastAsia"/>
        </w:rPr>
        <w:t>；</w:t>
      </w:r>
      <w:r w:rsidR="008030B5">
        <w:rPr>
          <w:rFonts w:hint="eastAsia"/>
        </w:rPr>
        <w:t>两种打光方式的不同之处</w:t>
      </w:r>
      <w:r>
        <w:rPr>
          <w:rFonts w:hint="eastAsia"/>
        </w:rPr>
        <w:t>在第</w:t>
      </w:r>
      <w:r>
        <w:rPr>
          <w:rFonts w:hint="eastAsia"/>
        </w:rPr>
        <w:t>8</w:t>
      </w:r>
      <w:r>
        <w:rPr>
          <w:rFonts w:hint="eastAsia"/>
        </w:rPr>
        <w:t>节详细叙述</w:t>
      </w:r>
      <w:r w:rsidR="008030B5">
        <w:rPr>
          <w:rFonts w:hint="eastAsia"/>
        </w:rPr>
        <w:t>；</w:t>
      </w:r>
    </w:p>
    <w:p w:rsidR="001F72A6" w:rsidRDefault="005A4041" w:rsidP="00A86647">
      <w:pPr>
        <w:pStyle w:val="a5"/>
      </w:pPr>
      <w:r>
        <w:rPr>
          <w:rFonts w:hint="eastAsia"/>
        </w:rPr>
        <w:t>本发明</w:t>
      </w:r>
      <w:r w:rsidR="0090238E">
        <w:rPr>
          <w:rFonts w:hint="eastAsia"/>
        </w:rPr>
        <w:t>红外灯交替打光方案</w:t>
      </w:r>
      <w:r>
        <w:rPr>
          <w:rFonts w:hint="eastAsia"/>
        </w:rPr>
        <w:t>能够取得良好的避免眼镜反光的效果，</w:t>
      </w:r>
      <w:r w:rsidR="00B50C2F">
        <w:rPr>
          <w:rFonts w:hint="eastAsia"/>
        </w:rPr>
        <w:t>如图</w:t>
      </w:r>
      <w:r w:rsidR="005D384A">
        <w:rPr>
          <w:rFonts w:hint="eastAsia"/>
        </w:rPr>
        <w:t>6</w:t>
      </w:r>
      <w:r w:rsidR="00B50C2F">
        <w:rPr>
          <w:rFonts w:hint="eastAsia"/>
        </w:rPr>
        <w:t>所示</w:t>
      </w:r>
      <w:r w:rsidR="00E7484E">
        <w:rPr>
          <w:rFonts w:hint="eastAsia"/>
        </w:rPr>
        <w:t>，依次控制左、右两侧的</w:t>
      </w:r>
      <w:r w:rsidR="00B50ABF">
        <w:rPr>
          <w:rFonts w:hint="eastAsia"/>
        </w:rPr>
        <w:t>红外灯</w:t>
      </w:r>
      <w:r w:rsidR="00E7484E">
        <w:rPr>
          <w:rFonts w:hint="eastAsia"/>
        </w:rPr>
        <w:t>开启与关闭，左侧</w:t>
      </w:r>
      <w:r w:rsidR="00B50ABF">
        <w:rPr>
          <w:rFonts w:hint="eastAsia"/>
        </w:rPr>
        <w:t>红外灯</w:t>
      </w:r>
      <w:r w:rsidR="00E7484E">
        <w:rPr>
          <w:rFonts w:hint="eastAsia"/>
        </w:rPr>
        <w:t>开启对眼部区域照明时，</w:t>
      </w:r>
      <w:r w:rsidR="00390030">
        <w:rPr>
          <w:rFonts w:hint="eastAsia"/>
        </w:rPr>
        <w:t>采集的图像中左侧镜片易产生反光现象遮挡虹膜区域，右侧虹膜通常不受镜片反光遮挡，符合</w:t>
      </w:r>
      <w:r w:rsidR="00AC7AD4">
        <w:rPr>
          <w:rFonts w:hint="eastAsia"/>
        </w:rPr>
        <w:t>虹膜识别</w:t>
      </w:r>
      <w:r w:rsidR="00390030">
        <w:rPr>
          <w:rFonts w:hint="eastAsia"/>
        </w:rPr>
        <w:t>图像质量要求</w:t>
      </w:r>
      <w:r w:rsidR="006B1413">
        <w:rPr>
          <w:rFonts w:hint="eastAsia"/>
        </w:rPr>
        <w:t>；右侧</w:t>
      </w:r>
      <w:r w:rsidR="00B50ABF">
        <w:rPr>
          <w:rFonts w:hint="eastAsia"/>
        </w:rPr>
        <w:t>红外灯</w:t>
      </w:r>
      <w:r w:rsidR="006B1413">
        <w:rPr>
          <w:rFonts w:hint="eastAsia"/>
        </w:rPr>
        <w:t>开启对眼部区域照明时，采集的图像中右侧镜片易产生反光现象遮挡虹膜区域，左侧虹膜通常不受镜片反光遮挡，符合</w:t>
      </w:r>
      <w:r w:rsidR="00AC7AD4">
        <w:rPr>
          <w:rFonts w:hint="eastAsia"/>
        </w:rPr>
        <w:t>虹膜识别图像质量要求</w:t>
      </w:r>
      <w:r w:rsidR="006B1413">
        <w:rPr>
          <w:rFonts w:hint="eastAsia"/>
        </w:rPr>
        <w:t>。</w:t>
      </w:r>
    </w:p>
    <w:p w:rsidR="00135FD3" w:rsidRDefault="00135FD3" w:rsidP="00A86647">
      <w:pPr>
        <w:pStyle w:val="a5"/>
      </w:pPr>
    </w:p>
    <w:p w:rsidR="002C3C7C" w:rsidRPr="00EA4394" w:rsidRDefault="009A5564" w:rsidP="009A5564">
      <w:pPr>
        <w:pStyle w:val="a5"/>
        <w:jc w:val="center"/>
      </w:pPr>
      <w:r>
        <w:rPr>
          <w:noProof/>
        </w:rPr>
        <w:lastRenderedPageBreak/>
        <w:drawing>
          <wp:inline distT="0" distB="0" distL="0" distR="0">
            <wp:extent cx="4822065" cy="3371353"/>
            <wp:effectExtent l="19050" t="0" r="0" b="0"/>
            <wp:docPr id="1" name="图片 1" descr="C:\Users\shuizi\AppData\Local\Temp\15058800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izi\AppData\Local\Temp\1505880014(1).png"/>
                    <pic:cNvPicPr>
                      <a:picLocks noChangeAspect="1" noChangeArrowheads="1"/>
                    </pic:cNvPicPr>
                  </pic:nvPicPr>
                  <pic:blipFill>
                    <a:blip r:embed="rId15"/>
                    <a:srcRect/>
                    <a:stretch>
                      <a:fillRect/>
                    </a:stretch>
                  </pic:blipFill>
                  <pic:spPr bwMode="auto">
                    <a:xfrm>
                      <a:off x="0" y="0"/>
                      <a:ext cx="4824007" cy="3372710"/>
                    </a:xfrm>
                    <a:prstGeom prst="rect">
                      <a:avLst/>
                    </a:prstGeom>
                    <a:noFill/>
                    <a:ln w="9525">
                      <a:noFill/>
                      <a:miter lim="800000"/>
                      <a:headEnd/>
                      <a:tailEnd/>
                    </a:ln>
                  </pic:spPr>
                </pic:pic>
              </a:graphicData>
            </a:graphic>
          </wp:inline>
        </w:drawing>
      </w:r>
    </w:p>
    <w:p w:rsidR="001F72A6" w:rsidRDefault="002C3C7C" w:rsidP="002C3C7C">
      <w:pPr>
        <w:pStyle w:val="a5"/>
        <w:ind w:left="360" w:firstLineChars="0" w:firstLine="0"/>
        <w:jc w:val="center"/>
      </w:pPr>
      <w:r w:rsidRPr="002C3C7C">
        <w:rPr>
          <w:rFonts w:hint="eastAsia"/>
        </w:rPr>
        <w:t>图</w:t>
      </w:r>
      <w:r w:rsidR="005D384A">
        <w:rPr>
          <w:rFonts w:hint="eastAsia"/>
        </w:rPr>
        <w:t>6</w:t>
      </w:r>
      <w:r w:rsidR="005D384A" w:rsidRPr="002C3C7C">
        <w:rPr>
          <w:rFonts w:hint="eastAsia"/>
        </w:rPr>
        <w:t xml:space="preserve"> </w:t>
      </w:r>
      <w:r w:rsidRPr="002C3C7C">
        <w:rPr>
          <w:rFonts w:hint="eastAsia"/>
        </w:rPr>
        <w:t>左右</w:t>
      </w:r>
      <w:r w:rsidR="00B50ABF">
        <w:rPr>
          <w:rFonts w:hint="eastAsia"/>
        </w:rPr>
        <w:t>红外灯</w:t>
      </w:r>
      <w:r w:rsidRPr="002C3C7C">
        <w:rPr>
          <w:rFonts w:hint="eastAsia"/>
        </w:rPr>
        <w:t>交替打光示意图</w:t>
      </w:r>
    </w:p>
    <w:p w:rsidR="005D384A" w:rsidRDefault="005D384A" w:rsidP="00EB3EC3">
      <w:pPr>
        <w:pStyle w:val="a5"/>
        <w:ind w:left="360" w:firstLineChars="0" w:firstLine="0"/>
      </w:pPr>
    </w:p>
    <w:p w:rsidR="00863FDC" w:rsidRDefault="00632F1E">
      <w:pPr>
        <w:pStyle w:val="a5"/>
        <w:numPr>
          <w:ilvl w:val="0"/>
          <w:numId w:val="1"/>
        </w:numPr>
        <w:ind w:firstLineChars="0"/>
      </w:pPr>
      <w:r>
        <w:rPr>
          <w:rFonts w:hint="eastAsia"/>
        </w:rPr>
        <w:t>本发明的</w:t>
      </w:r>
      <w:r w:rsidR="00BC56B3">
        <w:rPr>
          <w:rFonts w:hint="eastAsia"/>
        </w:rPr>
        <w:t>红外灯</w:t>
      </w:r>
      <w:r>
        <w:rPr>
          <w:rFonts w:hint="eastAsia"/>
        </w:rPr>
        <w:t>交替打光方法与固定频率的交替打光方法相比的优势</w:t>
      </w:r>
    </w:p>
    <w:p w:rsidR="00863FDC" w:rsidRDefault="00BA3159">
      <w:pPr>
        <w:pStyle w:val="a5"/>
      </w:pPr>
      <w:r>
        <w:rPr>
          <w:rFonts w:hint="eastAsia"/>
        </w:rPr>
        <w:t>本发明与传统固定频率的曝光方法相比，本发明采用高强度电流，能够在短时间内保证图像传感器完成当前图像的电荷积累，而固定频率的曝光方式则采用一般强度的电流，需要在图像传感器的整个积分时间段内进行曝光才能完成电荷积累，否则会产生因曝光不充足而在成像上出现亮暗条纹现象；</w:t>
      </w:r>
    </w:p>
    <w:p w:rsidR="00863FDC" w:rsidRDefault="00BA3159">
      <w:pPr>
        <w:pStyle w:val="a5"/>
      </w:pPr>
      <w:r>
        <w:rPr>
          <w:rFonts w:hint="eastAsia"/>
        </w:rPr>
        <w:t>本发明的红外灯曝光方法能够精确的对应每一帧图像的曝光时间，能够保证成像质量，而传统的固定频率的红外灯曝光方法容易出现坏帧现象，例如图</w:t>
      </w:r>
      <w:r>
        <w:rPr>
          <w:rFonts w:hint="eastAsia"/>
        </w:rPr>
        <w:t>7</w:t>
      </w:r>
      <w:r>
        <w:rPr>
          <w:rFonts w:hint="eastAsia"/>
        </w:rPr>
        <w:t>的第四帧数据处于左右红外灯交替的时段内，造成当前帧图像曝光不充足而出现亮暗条纹现象，第</w:t>
      </w:r>
      <w:r>
        <w:rPr>
          <w:rFonts w:hint="eastAsia"/>
        </w:rPr>
        <w:t>7</w:t>
      </w:r>
      <w:r>
        <w:rPr>
          <w:rFonts w:hint="eastAsia"/>
        </w:rPr>
        <w:t>帧也会出现同样的现象；</w:t>
      </w:r>
    </w:p>
    <w:p w:rsidR="00863FDC" w:rsidRDefault="00BA3159">
      <w:pPr>
        <w:pStyle w:val="a5"/>
      </w:pPr>
      <w:r>
        <w:rPr>
          <w:rFonts w:hint="eastAsia"/>
        </w:rPr>
        <w:t>固定频率的红外灯曝光方法</w:t>
      </w:r>
      <w:r w:rsidR="000C72DE">
        <w:rPr>
          <w:rFonts w:hint="eastAsia"/>
        </w:rPr>
        <w:t>没有起到降低功耗的作用，而本发明通过</w:t>
      </w:r>
      <w:r w:rsidR="006754A7">
        <w:rPr>
          <w:rFonts w:hint="eastAsia"/>
        </w:rPr>
        <w:t>增大电流强度、降低占空比的方法有效的降低了功耗；</w:t>
      </w:r>
    </w:p>
    <w:p w:rsidR="00863FDC" w:rsidRDefault="006754A7">
      <w:pPr>
        <w:pStyle w:val="a5"/>
      </w:pPr>
      <w:r>
        <w:rPr>
          <w:rFonts w:hint="eastAsia"/>
        </w:rPr>
        <w:t>传统固定频率的曝光方法曝光时间长，容易造成运动模糊，而本发明能够实现降低运动模糊的效果。</w:t>
      </w:r>
    </w:p>
    <w:p w:rsidR="00705D36" w:rsidRDefault="00705D36" w:rsidP="00EB3EC3">
      <w:pPr>
        <w:pStyle w:val="a5"/>
        <w:ind w:left="360" w:firstLineChars="0" w:firstLine="0"/>
      </w:pPr>
    </w:p>
    <w:p w:rsidR="00517DC9" w:rsidRDefault="00133D73" w:rsidP="00EB3EC3">
      <w:pPr>
        <w:pStyle w:val="a5"/>
        <w:ind w:left="360" w:firstLineChars="0" w:firstLine="0"/>
      </w:pPr>
      <w:r>
        <w:rPr>
          <w:noProof/>
        </w:rPr>
        <w:drawing>
          <wp:inline distT="0" distB="0" distL="0" distR="0">
            <wp:extent cx="5274310" cy="1805595"/>
            <wp:effectExtent l="19050" t="0" r="2540" b="0"/>
            <wp:docPr id="10" name="图片 6" descr="C:\Users\shuizi\AppData\Local\Temp\15059857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uizi\AppData\Local\Temp\1505985748(1).png"/>
                    <pic:cNvPicPr>
                      <a:picLocks noChangeAspect="1" noChangeArrowheads="1"/>
                    </pic:cNvPicPr>
                  </pic:nvPicPr>
                  <pic:blipFill>
                    <a:blip r:embed="rId16"/>
                    <a:srcRect/>
                    <a:stretch>
                      <a:fillRect/>
                    </a:stretch>
                  </pic:blipFill>
                  <pic:spPr bwMode="auto">
                    <a:xfrm>
                      <a:off x="0" y="0"/>
                      <a:ext cx="5274310" cy="1805595"/>
                    </a:xfrm>
                    <a:prstGeom prst="rect">
                      <a:avLst/>
                    </a:prstGeom>
                    <a:noFill/>
                    <a:ln w="9525">
                      <a:noFill/>
                      <a:miter lim="800000"/>
                      <a:headEnd/>
                      <a:tailEnd/>
                    </a:ln>
                  </pic:spPr>
                </pic:pic>
              </a:graphicData>
            </a:graphic>
          </wp:inline>
        </w:drawing>
      </w:r>
    </w:p>
    <w:p w:rsidR="00863FDC" w:rsidRDefault="00517DC9">
      <w:pPr>
        <w:pStyle w:val="a5"/>
        <w:ind w:left="360" w:firstLineChars="0" w:firstLine="0"/>
        <w:jc w:val="center"/>
      </w:pPr>
      <w:r>
        <w:rPr>
          <w:rFonts w:hint="eastAsia"/>
        </w:rPr>
        <w:lastRenderedPageBreak/>
        <w:t>图</w:t>
      </w:r>
      <w:r>
        <w:rPr>
          <w:rFonts w:hint="eastAsia"/>
        </w:rPr>
        <w:t xml:space="preserve">7 </w:t>
      </w:r>
      <w:r>
        <w:rPr>
          <w:rFonts w:hint="eastAsia"/>
        </w:rPr>
        <w:t>本发明的</w:t>
      </w:r>
      <w:del w:id="53" w:author="shuizi" w:date="2017-12-29T15:22:00Z">
        <w:r w:rsidDel="004345F3">
          <w:rPr>
            <w:rFonts w:hint="eastAsia"/>
          </w:rPr>
          <w:delText>曝光</w:delText>
        </w:r>
      </w:del>
      <w:ins w:id="54" w:author="shuizi" w:date="2017-12-29T15:22:00Z">
        <w:r w:rsidR="004345F3">
          <w:rPr>
            <w:rFonts w:hint="eastAsia"/>
          </w:rPr>
          <w:t>开灯</w:t>
        </w:r>
      </w:ins>
      <w:r>
        <w:rPr>
          <w:rFonts w:hint="eastAsia"/>
        </w:rPr>
        <w:t>方法与固定频率的</w:t>
      </w:r>
      <w:del w:id="55" w:author="shuizi" w:date="2017-12-29T15:22:00Z">
        <w:r w:rsidDel="004345F3">
          <w:rPr>
            <w:rFonts w:hint="eastAsia"/>
          </w:rPr>
          <w:delText>曝光</w:delText>
        </w:r>
      </w:del>
      <w:ins w:id="56" w:author="shuizi" w:date="2017-12-29T15:22:00Z">
        <w:r w:rsidR="004345F3">
          <w:rPr>
            <w:rFonts w:hint="eastAsia"/>
          </w:rPr>
          <w:t>开灯</w:t>
        </w:r>
      </w:ins>
      <w:r>
        <w:rPr>
          <w:rFonts w:hint="eastAsia"/>
        </w:rPr>
        <w:t>方法对比</w:t>
      </w:r>
    </w:p>
    <w:p w:rsidR="00517DC9" w:rsidRPr="005D384A" w:rsidRDefault="00517DC9" w:rsidP="00EB3EC3">
      <w:pPr>
        <w:pStyle w:val="a5"/>
        <w:ind w:left="360" w:firstLineChars="0" w:firstLine="0"/>
      </w:pPr>
    </w:p>
    <w:p w:rsidR="001F72A6" w:rsidRPr="005A6960" w:rsidRDefault="0094290F" w:rsidP="00593612">
      <w:pPr>
        <w:spacing w:beforeLines="50" w:afterLines="50"/>
        <w:rPr>
          <w:rFonts w:ascii="黑体" w:eastAsia="黑体" w:hAnsi="黑体"/>
        </w:rPr>
        <w:pPrChange w:id="57" w:author="shuizi" w:date="2018-01-03T15:17:00Z">
          <w:pPr>
            <w:spacing w:beforeLines="50" w:afterLines="50"/>
          </w:pPr>
        </w:pPrChange>
      </w:pPr>
      <w:r>
        <w:rPr>
          <w:rFonts w:ascii="黑体" w:eastAsia="黑体" w:hAnsi="黑体" w:hint="eastAsia"/>
        </w:rPr>
        <w:t>有益</w:t>
      </w:r>
      <w:r w:rsidR="00EA6A99" w:rsidRPr="005A6960">
        <w:rPr>
          <w:rFonts w:ascii="黑体" w:eastAsia="黑体" w:hAnsi="黑体" w:hint="eastAsia"/>
        </w:rPr>
        <w:t>效果</w:t>
      </w:r>
    </w:p>
    <w:p w:rsidR="00EA6A99" w:rsidRDefault="009E5CD4" w:rsidP="00EA6A99">
      <w:pPr>
        <w:pStyle w:val="a5"/>
        <w:numPr>
          <w:ilvl w:val="0"/>
          <w:numId w:val="2"/>
        </w:numPr>
        <w:ind w:firstLineChars="0"/>
      </w:pPr>
      <w:r>
        <w:rPr>
          <w:rFonts w:hint="eastAsia"/>
        </w:rPr>
        <w:t>本发明与传统的持续照明方案相比，降低了</w:t>
      </w:r>
      <w:r w:rsidR="00B50ABF">
        <w:rPr>
          <w:rFonts w:hint="eastAsia"/>
        </w:rPr>
        <w:t>红外灯</w:t>
      </w:r>
      <w:r>
        <w:rPr>
          <w:rFonts w:hint="eastAsia"/>
        </w:rPr>
        <w:t>功耗，缓解了设备散热问题，避免因温升过度而产生的</w:t>
      </w:r>
      <w:r w:rsidR="00926A1C">
        <w:rPr>
          <w:rFonts w:hint="eastAsia"/>
        </w:rPr>
        <w:t>红外灯</w:t>
      </w:r>
      <w:r>
        <w:rPr>
          <w:rFonts w:hint="eastAsia"/>
        </w:rPr>
        <w:t>光衰现象，从而增强了虹膜识别系统稳定性</w:t>
      </w:r>
      <w:r w:rsidR="00EA6A99">
        <w:rPr>
          <w:rFonts w:hint="eastAsia"/>
        </w:rPr>
        <w:t>；</w:t>
      </w:r>
    </w:p>
    <w:p w:rsidR="00EA6A99" w:rsidRDefault="003C796E" w:rsidP="00EA6A99">
      <w:pPr>
        <w:pStyle w:val="a5"/>
        <w:numPr>
          <w:ilvl w:val="0"/>
          <w:numId w:val="2"/>
        </w:numPr>
        <w:ind w:firstLineChars="0"/>
      </w:pPr>
      <w:r>
        <w:rPr>
          <w:rFonts w:hint="eastAsia"/>
        </w:rPr>
        <w:t>本发明基于卷动快门性能</w:t>
      </w:r>
      <w:r w:rsidR="00090104">
        <w:rPr>
          <w:rFonts w:hint="eastAsia"/>
        </w:rPr>
        <w:t>的</w:t>
      </w:r>
      <w:r>
        <w:t>图像传感器</w:t>
      </w:r>
      <w:r w:rsidR="00090104">
        <w:t>的</w:t>
      </w:r>
      <w:r>
        <w:t>解决方案</w:t>
      </w:r>
      <w:r>
        <w:rPr>
          <w:rFonts w:hint="eastAsia"/>
        </w:rPr>
        <w:t>，在其基础上做出图像中所有行数据同时曝光的改进，近似为</w:t>
      </w:r>
      <w:r w:rsidR="0005577A">
        <w:rPr>
          <w:rFonts w:hint="eastAsia"/>
        </w:rPr>
        <w:t>全局快门性能的</w:t>
      </w:r>
      <w:r>
        <w:rPr>
          <w:rFonts w:hint="eastAsia"/>
        </w:rPr>
        <w:t>曝光模式，有效的消除了运动模糊</w:t>
      </w:r>
      <w:r w:rsidR="00EA6A99">
        <w:rPr>
          <w:rFonts w:hint="eastAsia"/>
        </w:rPr>
        <w:t>；</w:t>
      </w:r>
    </w:p>
    <w:p w:rsidR="00EA6A99" w:rsidRDefault="002C1555" w:rsidP="00EA6A99">
      <w:pPr>
        <w:pStyle w:val="a5"/>
        <w:numPr>
          <w:ilvl w:val="0"/>
          <w:numId w:val="2"/>
        </w:numPr>
        <w:ind w:firstLineChars="0"/>
      </w:pPr>
      <w:r>
        <w:rPr>
          <w:rFonts w:hint="eastAsia"/>
        </w:rPr>
        <w:t>本发明能够实现对多组红外灯的交替控制，</w:t>
      </w:r>
      <w:r w:rsidR="0006035E">
        <w:rPr>
          <w:rFonts w:hint="eastAsia"/>
        </w:rPr>
        <w:t>在摄像头两侧分别设置红外灯模组，左右红外灯模组依次开启</w:t>
      </w:r>
      <w:r w:rsidR="003012C8">
        <w:rPr>
          <w:rFonts w:hint="eastAsia"/>
        </w:rPr>
        <w:t>，能够</w:t>
      </w:r>
      <w:r w:rsidR="009F53C7">
        <w:rPr>
          <w:rFonts w:hint="eastAsia"/>
        </w:rPr>
        <w:t>采集到</w:t>
      </w:r>
      <w:r w:rsidR="0009701D">
        <w:rPr>
          <w:rFonts w:hint="eastAsia"/>
        </w:rPr>
        <w:t>不受</w:t>
      </w:r>
      <w:r w:rsidR="00EA6A99">
        <w:rPr>
          <w:rFonts w:hint="eastAsia"/>
        </w:rPr>
        <w:t>眼镜</w:t>
      </w:r>
      <w:r w:rsidR="00C92349">
        <w:rPr>
          <w:rFonts w:hint="eastAsia"/>
        </w:rPr>
        <w:t>反光</w:t>
      </w:r>
      <w:r w:rsidR="0009701D">
        <w:rPr>
          <w:rFonts w:hint="eastAsia"/>
        </w:rPr>
        <w:t>遮挡的虹膜图像</w:t>
      </w:r>
      <w:r w:rsidR="00C92349">
        <w:rPr>
          <w:rFonts w:hint="eastAsia"/>
        </w:rPr>
        <w:t>。</w:t>
      </w:r>
    </w:p>
    <w:p w:rsidR="00EA6A99" w:rsidRPr="006E39CF" w:rsidRDefault="00EA6A99"/>
    <w:p w:rsidR="008E7F44" w:rsidRPr="00CD7178" w:rsidRDefault="008E7F44" w:rsidP="00593612">
      <w:pPr>
        <w:spacing w:beforeLines="50" w:afterLines="50"/>
        <w:rPr>
          <w:rFonts w:ascii="黑体" w:eastAsia="黑体" w:hAnsi="黑体"/>
        </w:rPr>
      </w:pPr>
      <w:r w:rsidRPr="00CD7178">
        <w:rPr>
          <w:rFonts w:ascii="黑体" w:eastAsia="黑体" w:hAnsi="黑体" w:hint="eastAsia"/>
        </w:rPr>
        <w:t>权利要求与摘要附图</w:t>
      </w:r>
    </w:p>
    <w:p w:rsidR="008E7F44" w:rsidRDefault="001F5FF6" w:rsidP="0025074B">
      <w:pPr>
        <w:pStyle w:val="a5"/>
      </w:pPr>
      <w:r>
        <w:rPr>
          <w:rFonts w:hint="eastAsia"/>
        </w:rPr>
        <w:t>本发明的关键在于控制</w:t>
      </w:r>
      <w:del w:id="58" w:author="shuizi" w:date="2017-12-29T15:09:00Z">
        <w:r w:rsidR="00B50ABF" w:rsidDel="00F36168">
          <w:rPr>
            <w:rFonts w:hint="eastAsia"/>
          </w:rPr>
          <w:delText>红外灯</w:delText>
        </w:r>
        <w:r w:rsidR="00013085" w:rsidDel="00F36168">
          <w:rPr>
            <w:rFonts w:hint="eastAsia"/>
          </w:rPr>
          <w:delText>曝光时间</w:delText>
        </w:r>
      </w:del>
      <w:ins w:id="59" w:author="shuizi" w:date="2017-12-29T15:09:00Z">
        <w:r w:rsidR="00F36168">
          <w:rPr>
            <w:rFonts w:hint="eastAsia"/>
          </w:rPr>
          <w:t>红外灯开灯时间</w:t>
        </w:r>
      </w:ins>
      <w:r w:rsidR="00013085">
        <w:rPr>
          <w:rFonts w:hint="eastAsia"/>
        </w:rPr>
        <w:t>的</w:t>
      </w:r>
      <w:r w:rsidR="00013085">
        <w:t>起始值</w:t>
      </w:r>
      <w:r w:rsidR="00013085">
        <w:rPr>
          <w:rFonts w:hint="eastAsia"/>
        </w:rPr>
        <w:t>和</w:t>
      </w:r>
      <w:r w:rsidR="00013085">
        <w:t>终止值</w:t>
      </w:r>
      <w:r w:rsidR="005A41F9">
        <w:rPr>
          <w:rFonts w:hint="eastAsia"/>
        </w:rPr>
        <w:t>，</w:t>
      </w:r>
      <w:r w:rsidR="00641734">
        <w:rPr>
          <w:rFonts w:hint="eastAsia"/>
        </w:rPr>
        <w:t>其中</w:t>
      </w:r>
      <w:r w:rsidR="005A41F9">
        <w:t>技术方案</w:t>
      </w:r>
      <w:r w:rsidR="005A41F9">
        <w:rPr>
          <w:rFonts w:hint="eastAsia"/>
        </w:rPr>
        <w:t>1-</w:t>
      </w:r>
      <w:r w:rsidR="00641734">
        <w:rPr>
          <w:rFonts w:hint="eastAsia"/>
        </w:rPr>
        <w:t>4</w:t>
      </w:r>
      <w:r w:rsidR="005A41F9">
        <w:rPr>
          <w:rFonts w:hint="eastAsia"/>
        </w:rPr>
        <w:t>节的内容</w:t>
      </w:r>
      <w:r w:rsidR="001E33F3">
        <w:rPr>
          <w:rFonts w:hint="eastAsia"/>
        </w:rPr>
        <w:t>，能够减小红外灯功耗，以及消除运动模糊</w:t>
      </w:r>
      <w:r w:rsidR="005A41F9">
        <w:rPr>
          <w:rFonts w:hint="eastAsia"/>
        </w:rPr>
        <w:t>；</w:t>
      </w:r>
      <w:r w:rsidR="00641734">
        <w:rPr>
          <w:rFonts w:hint="eastAsia"/>
        </w:rPr>
        <w:t>第</w:t>
      </w:r>
      <w:r w:rsidR="00641734">
        <w:rPr>
          <w:rFonts w:hint="eastAsia"/>
        </w:rPr>
        <w:t>5</w:t>
      </w:r>
      <w:r w:rsidR="00641734">
        <w:rPr>
          <w:rFonts w:hint="eastAsia"/>
        </w:rPr>
        <w:t>、</w:t>
      </w:r>
      <w:r w:rsidR="00641734">
        <w:rPr>
          <w:rFonts w:hint="eastAsia"/>
        </w:rPr>
        <w:t>6</w:t>
      </w:r>
      <w:r w:rsidR="005A41F9">
        <w:rPr>
          <w:rFonts w:hint="eastAsia"/>
        </w:rPr>
        <w:t>节是对</w:t>
      </w:r>
      <w:del w:id="60" w:author="shuizi" w:date="2017-12-29T15:09:00Z">
        <w:r w:rsidR="00641734" w:rsidDel="00F36168">
          <w:rPr>
            <w:rFonts w:hint="eastAsia"/>
          </w:rPr>
          <w:delText>红外灯曝光时间</w:delText>
        </w:r>
      </w:del>
      <w:ins w:id="61" w:author="shuizi" w:date="2017-12-29T15:09:00Z">
        <w:r w:rsidR="00F36168">
          <w:rPr>
            <w:rFonts w:hint="eastAsia"/>
          </w:rPr>
          <w:t>红外灯开灯时间</w:t>
        </w:r>
      </w:ins>
      <w:r w:rsidR="00641734">
        <w:rPr>
          <w:rFonts w:hint="eastAsia"/>
        </w:rPr>
        <w:t>的</w:t>
      </w:r>
      <w:r w:rsidR="00641734">
        <w:t>起始值</w:t>
      </w:r>
      <w:r w:rsidR="00641734">
        <w:rPr>
          <w:rFonts w:hint="eastAsia"/>
        </w:rPr>
        <w:t>和</w:t>
      </w:r>
      <w:r w:rsidR="00641734">
        <w:t>终止值计算方法的说明</w:t>
      </w:r>
      <w:r w:rsidR="005A41F9">
        <w:rPr>
          <w:rFonts w:hint="eastAsia"/>
        </w:rPr>
        <w:t>，</w:t>
      </w:r>
      <w:r w:rsidR="00641734">
        <w:rPr>
          <w:rFonts w:hint="eastAsia"/>
        </w:rPr>
        <w:t>第</w:t>
      </w:r>
      <w:r w:rsidR="00641734">
        <w:rPr>
          <w:rFonts w:hint="eastAsia"/>
        </w:rPr>
        <w:t>7</w:t>
      </w:r>
      <w:r w:rsidR="00641734">
        <w:rPr>
          <w:rFonts w:hint="eastAsia"/>
        </w:rPr>
        <w:t>、</w:t>
      </w:r>
      <w:r w:rsidR="00641734">
        <w:rPr>
          <w:rFonts w:hint="eastAsia"/>
        </w:rPr>
        <w:t>8</w:t>
      </w:r>
      <w:r w:rsidR="00641734">
        <w:rPr>
          <w:rFonts w:hint="eastAsia"/>
        </w:rPr>
        <w:t>节是本发明在交替打光方案中的延伸，能够</w:t>
      </w:r>
      <w:r w:rsidR="00F51A39">
        <w:rPr>
          <w:rFonts w:hint="eastAsia"/>
        </w:rPr>
        <w:t>取得</w:t>
      </w:r>
      <w:r w:rsidR="00011E6C">
        <w:rPr>
          <w:rFonts w:hint="eastAsia"/>
        </w:rPr>
        <w:t>了</w:t>
      </w:r>
      <w:r w:rsidR="005C13A7">
        <w:rPr>
          <w:rFonts w:hint="eastAsia"/>
        </w:rPr>
        <w:t>避免眼镜反光的技术效果</w:t>
      </w:r>
      <w:r w:rsidR="00247B75">
        <w:rPr>
          <w:rFonts w:hint="eastAsia"/>
        </w:rPr>
        <w:t>；</w:t>
      </w:r>
    </w:p>
    <w:p w:rsidR="008E7F44" w:rsidRDefault="00641734" w:rsidP="00641734">
      <w:pPr>
        <w:pStyle w:val="a5"/>
      </w:pPr>
      <w:r>
        <w:rPr>
          <w:rFonts w:hint="eastAsia"/>
        </w:rPr>
        <w:t>实用新型专利摘要附图选择图</w:t>
      </w:r>
      <w:r>
        <w:rPr>
          <w:rFonts w:hint="eastAsia"/>
        </w:rPr>
        <w:t>1</w:t>
      </w:r>
      <w:r>
        <w:rPr>
          <w:rFonts w:hint="eastAsia"/>
        </w:rPr>
        <w:t>，发明专利</w:t>
      </w:r>
      <w:r w:rsidR="00247B75">
        <w:rPr>
          <w:rFonts w:hint="eastAsia"/>
        </w:rPr>
        <w:t>摘要附图选择图</w:t>
      </w:r>
      <w:r>
        <w:rPr>
          <w:rFonts w:hint="eastAsia"/>
        </w:rPr>
        <w:t>5</w:t>
      </w:r>
      <w:r w:rsidR="00247B75">
        <w:rPr>
          <w:rFonts w:hint="eastAsia"/>
        </w:rPr>
        <w:t>。</w:t>
      </w:r>
    </w:p>
    <w:p w:rsidR="000268DA" w:rsidRDefault="000268DA" w:rsidP="00247B75">
      <w:pPr>
        <w:pStyle w:val="a5"/>
      </w:pPr>
    </w:p>
    <w:p w:rsidR="000268DA" w:rsidRPr="00641734" w:rsidRDefault="000268DA" w:rsidP="00247B75">
      <w:pPr>
        <w:pStyle w:val="a5"/>
      </w:pPr>
    </w:p>
    <w:sectPr w:rsidR="000268DA" w:rsidRPr="00641734" w:rsidSect="0064724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1BFC" w:rsidRDefault="00991BFC" w:rsidP="001F72A6">
      <w:r>
        <w:separator/>
      </w:r>
    </w:p>
  </w:endnote>
  <w:endnote w:type="continuationSeparator" w:id="1">
    <w:p w:rsidR="00991BFC" w:rsidRDefault="00991BFC" w:rsidP="001F72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1BFC" w:rsidRDefault="00991BFC" w:rsidP="001F72A6">
      <w:r>
        <w:separator/>
      </w:r>
    </w:p>
  </w:footnote>
  <w:footnote w:type="continuationSeparator" w:id="1">
    <w:p w:rsidR="00991BFC" w:rsidRDefault="00991BFC" w:rsidP="001F72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034D9"/>
    <w:multiLevelType w:val="hybridMultilevel"/>
    <w:tmpl w:val="44840354"/>
    <w:lvl w:ilvl="0" w:tplc="862EF8C6">
      <w:start w:val="1"/>
      <w:numFmt w:val="decimal"/>
      <w:lvlText w:val="%1. "/>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142943"/>
    <w:multiLevelType w:val="hybridMultilevel"/>
    <w:tmpl w:val="0138324E"/>
    <w:lvl w:ilvl="0" w:tplc="0ABAF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4E12D6"/>
    <w:multiLevelType w:val="hybridMultilevel"/>
    <w:tmpl w:val="8BFA9450"/>
    <w:lvl w:ilvl="0" w:tplc="9C1A2E9C">
      <w:start w:val="1"/>
      <w:numFmt w:val="decimal"/>
      <w:lvlText w:val="%1）"/>
      <w:lvlJc w:val="left"/>
      <w:pPr>
        <w:ind w:left="825" w:hanging="4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6782CEB"/>
    <w:multiLevelType w:val="hybridMultilevel"/>
    <w:tmpl w:val="CD863978"/>
    <w:lvl w:ilvl="0" w:tplc="85907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72A6"/>
    <w:rsid w:val="0000708B"/>
    <w:rsid w:val="00011E6C"/>
    <w:rsid w:val="0001292F"/>
    <w:rsid w:val="00013085"/>
    <w:rsid w:val="00020265"/>
    <w:rsid w:val="000268DA"/>
    <w:rsid w:val="00042965"/>
    <w:rsid w:val="00042D88"/>
    <w:rsid w:val="00045050"/>
    <w:rsid w:val="00051927"/>
    <w:rsid w:val="0005577A"/>
    <w:rsid w:val="0006035E"/>
    <w:rsid w:val="00065B14"/>
    <w:rsid w:val="000713B1"/>
    <w:rsid w:val="000713BF"/>
    <w:rsid w:val="00083938"/>
    <w:rsid w:val="00090104"/>
    <w:rsid w:val="00091599"/>
    <w:rsid w:val="0009701D"/>
    <w:rsid w:val="00097B0E"/>
    <w:rsid w:val="000A39B6"/>
    <w:rsid w:val="000A5284"/>
    <w:rsid w:val="000C28A4"/>
    <w:rsid w:val="000C3AFA"/>
    <w:rsid w:val="000C72DE"/>
    <w:rsid w:val="000D222F"/>
    <w:rsid w:val="000D7F36"/>
    <w:rsid w:val="000E18B7"/>
    <w:rsid w:val="000E6A2A"/>
    <w:rsid w:val="000F3C10"/>
    <w:rsid w:val="000F52DE"/>
    <w:rsid w:val="000F5F35"/>
    <w:rsid w:val="000F6184"/>
    <w:rsid w:val="00100485"/>
    <w:rsid w:val="00104599"/>
    <w:rsid w:val="0010500C"/>
    <w:rsid w:val="00106C1B"/>
    <w:rsid w:val="00121A49"/>
    <w:rsid w:val="00126074"/>
    <w:rsid w:val="001305D5"/>
    <w:rsid w:val="00133D73"/>
    <w:rsid w:val="00135FD3"/>
    <w:rsid w:val="00137A01"/>
    <w:rsid w:val="0015651D"/>
    <w:rsid w:val="00157544"/>
    <w:rsid w:val="00162BD7"/>
    <w:rsid w:val="00164B24"/>
    <w:rsid w:val="00167874"/>
    <w:rsid w:val="00171858"/>
    <w:rsid w:val="00177F0D"/>
    <w:rsid w:val="00181EDB"/>
    <w:rsid w:val="001826FA"/>
    <w:rsid w:val="001930F1"/>
    <w:rsid w:val="001A6B61"/>
    <w:rsid w:val="001B024D"/>
    <w:rsid w:val="001B0D1F"/>
    <w:rsid w:val="001B3E0B"/>
    <w:rsid w:val="001B4A9D"/>
    <w:rsid w:val="001B7D82"/>
    <w:rsid w:val="001C0A01"/>
    <w:rsid w:val="001C6AB4"/>
    <w:rsid w:val="001D1A80"/>
    <w:rsid w:val="001E0FD0"/>
    <w:rsid w:val="001E33F3"/>
    <w:rsid w:val="001F0468"/>
    <w:rsid w:val="001F5FF6"/>
    <w:rsid w:val="001F61A7"/>
    <w:rsid w:val="001F72A6"/>
    <w:rsid w:val="00215362"/>
    <w:rsid w:val="00220A9C"/>
    <w:rsid w:val="0024216E"/>
    <w:rsid w:val="00246C6E"/>
    <w:rsid w:val="00247B75"/>
    <w:rsid w:val="0025074B"/>
    <w:rsid w:val="002643A6"/>
    <w:rsid w:val="0026507D"/>
    <w:rsid w:val="00266EA8"/>
    <w:rsid w:val="00267996"/>
    <w:rsid w:val="002722C8"/>
    <w:rsid w:val="00274179"/>
    <w:rsid w:val="00290881"/>
    <w:rsid w:val="002A0264"/>
    <w:rsid w:val="002A3E30"/>
    <w:rsid w:val="002A6FD1"/>
    <w:rsid w:val="002B41EC"/>
    <w:rsid w:val="002B6C8C"/>
    <w:rsid w:val="002C017B"/>
    <w:rsid w:val="002C1555"/>
    <w:rsid w:val="002C3C7C"/>
    <w:rsid w:val="002D2DBC"/>
    <w:rsid w:val="002D2E5A"/>
    <w:rsid w:val="002D4AAD"/>
    <w:rsid w:val="002D4C83"/>
    <w:rsid w:val="002E5270"/>
    <w:rsid w:val="002E552B"/>
    <w:rsid w:val="002E72AD"/>
    <w:rsid w:val="002E7439"/>
    <w:rsid w:val="002F6309"/>
    <w:rsid w:val="003012C8"/>
    <w:rsid w:val="003029A2"/>
    <w:rsid w:val="00315B8E"/>
    <w:rsid w:val="00327058"/>
    <w:rsid w:val="00331123"/>
    <w:rsid w:val="00334DD6"/>
    <w:rsid w:val="00336129"/>
    <w:rsid w:val="00341670"/>
    <w:rsid w:val="003430A9"/>
    <w:rsid w:val="0034439F"/>
    <w:rsid w:val="0034626D"/>
    <w:rsid w:val="00350BFD"/>
    <w:rsid w:val="00357A22"/>
    <w:rsid w:val="00367715"/>
    <w:rsid w:val="003749FD"/>
    <w:rsid w:val="00377A8A"/>
    <w:rsid w:val="00380E9F"/>
    <w:rsid w:val="00381672"/>
    <w:rsid w:val="0038712C"/>
    <w:rsid w:val="00390030"/>
    <w:rsid w:val="0039183E"/>
    <w:rsid w:val="00391B66"/>
    <w:rsid w:val="0039356C"/>
    <w:rsid w:val="003A064F"/>
    <w:rsid w:val="003A5D10"/>
    <w:rsid w:val="003B7569"/>
    <w:rsid w:val="003C02EA"/>
    <w:rsid w:val="003C1083"/>
    <w:rsid w:val="003C3007"/>
    <w:rsid w:val="003C4E38"/>
    <w:rsid w:val="003C63DD"/>
    <w:rsid w:val="003C796E"/>
    <w:rsid w:val="003D4516"/>
    <w:rsid w:val="003D5619"/>
    <w:rsid w:val="003E5229"/>
    <w:rsid w:val="003F5BA1"/>
    <w:rsid w:val="003F5FAC"/>
    <w:rsid w:val="003F7B48"/>
    <w:rsid w:val="00402A6A"/>
    <w:rsid w:val="004103E7"/>
    <w:rsid w:val="00414877"/>
    <w:rsid w:val="00420D2A"/>
    <w:rsid w:val="0042427B"/>
    <w:rsid w:val="00430743"/>
    <w:rsid w:val="004345F3"/>
    <w:rsid w:val="004425DC"/>
    <w:rsid w:val="004516BF"/>
    <w:rsid w:val="00451F8B"/>
    <w:rsid w:val="00460954"/>
    <w:rsid w:val="00470F90"/>
    <w:rsid w:val="00474F87"/>
    <w:rsid w:val="0047513C"/>
    <w:rsid w:val="004760B9"/>
    <w:rsid w:val="004853C2"/>
    <w:rsid w:val="00486C06"/>
    <w:rsid w:val="0049244B"/>
    <w:rsid w:val="00493975"/>
    <w:rsid w:val="0049463B"/>
    <w:rsid w:val="00497AA3"/>
    <w:rsid w:val="004A03CC"/>
    <w:rsid w:val="004A2B31"/>
    <w:rsid w:val="004B218F"/>
    <w:rsid w:val="004B4190"/>
    <w:rsid w:val="004B46DD"/>
    <w:rsid w:val="004C06CE"/>
    <w:rsid w:val="004C4859"/>
    <w:rsid w:val="004D2589"/>
    <w:rsid w:val="004D29F6"/>
    <w:rsid w:val="004D3953"/>
    <w:rsid w:val="004E603A"/>
    <w:rsid w:val="0050513E"/>
    <w:rsid w:val="0051042A"/>
    <w:rsid w:val="005149AF"/>
    <w:rsid w:val="00517DC9"/>
    <w:rsid w:val="00517F31"/>
    <w:rsid w:val="00525232"/>
    <w:rsid w:val="00530BB9"/>
    <w:rsid w:val="00531FC4"/>
    <w:rsid w:val="00536370"/>
    <w:rsid w:val="00540B7F"/>
    <w:rsid w:val="005411B4"/>
    <w:rsid w:val="005417F9"/>
    <w:rsid w:val="00542C05"/>
    <w:rsid w:val="00543767"/>
    <w:rsid w:val="0054382B"/>
    <w:rsid w:val="005516B6"/>
    <w:rsid w:val="0055294E"/>
    <w:rsid w:val="00556114"/>
    <w:rsid w:val="00562953"/>
    <w:rsid w:val="005704B3"/>
    <w:rsid w:val="005757AA"/>
    <w:rsid w:val="00584DBE"/>
    <w:rsid w:val="00591A73"/>
    <w:rsid w:val="00593612"/>
    <w:rsid w:val="005962EA"/>
    <w:rsid w:val="00597584"/>
    <w:rsid w:val="005A4041"/>
    <w:rsid w:val="005A41F9"/>
    <w:rsid w:val="005A6960"/>
    <w:rsid w:val="005A72C7"/>
    <w:rsid w:val="005B1BC1"/>
    <w:rsid w:val="005B505D"/>
    <w:rsid w:val="005B6511"/>
    <w:rsid w:val="005C13A7"/>
    <w:rsid w:val="005C1B72"/>
    <w:rsid w:val="005D384A"/>
    <w:rsid w:val="005D65B0"/>
    <w:rsid w:val="005E2C5C"/>
    <w:rsid w:val="005E68E9"/>
    <w:rsid w:val="005F6DD8"/>
    <w:rsid w:val="006033CF"/>
    <w:rsid w:val="00604EFB"/>
    <w:rsid w:val="00616B84"/>
    <w:rsid w:val="006305EC"/>
    <w:rsid w:val="00631D6A"/>
    <w:rsid w:val="00632F1E"/>
    <w:rsid w:val="00641734"/>
    <w:rsid w:val="00647246"/>
    <w:rsid w:val="006473C7"/>
    <w:rsid w:val="00653AD9"/>
    <w:rsid w:val="006754A7"/>
    <w:rsid w:val="00675C82"/>
    <w:rsid w:val="00677856"/>
    <w:rsid w:val="00681382"/>
    <w:rsid w:val="006953CE"/>
    <w:rsid w:val="006A11F9"/>
    <w:rsid w:val="006A3288"/>
    <w:rsid w:val="006B1413"/>
    <w:rsid w:val="006B4F3E"/>
    <w:rsid w:val="006C6838"/>
    <w:rsid w:val="006C6BB8"/>
    <w:rsid w:val="006C6F5E"/>
    <w:rsid w:val="006D03F2"/>
    <w:rsid w:val="006D4C1C"/>
    <w:rsid w:val="006E14B0"/>
    <w:rsid w:val="006E2CA0"/>
    <w:rsid w:val="006E39CF"/>
    <w:rsid w:val="006E56BD"/>
    <w:rsid w:val="006F37EC"/>
    <w:rsid w:val="006F4015"/>
    <w:rsid w:val="0070034A"/>
    <w:rsid w:val="00701CEC"/>
    <w:rsid w:val="00705D36"/>
    <w:rsid w:val="007065AB"/>
    <w:rsid w:val="00712809"/>
    <w:rsid w:val="00727749"/>
    <w:rsid w:val="00733D8F"/>
    <w:rsid w:val="00735208"/>
    <w:rsid w:val="00743484"/>
    <w:rsid w:val="00744179"/>
    <w:rsid w:val="00752363"/>
    <w:rsid w:val="007720BC"/>
    <w:rsid w:val="00772382"/>
    <w:rsid w:val="00773B7F"/>
    <w:rsid w:val="00775A0A"/>
    <w:rsid w:val="00775C70"/>
    <w:rsid w:val="00781E4E"/>
    <w:rsid w:val="0079388C"/>
    <w:rsid w:val="007A0B56"/>
    <w:rsid w:val="007A24A6"/>
    <w:rsid w:val="007A3E3B"/>
    <w:rsid w:val="007A6919"/>
    <w:rsid w:val="007B4EE1"/>
    <w:rsid w:val="007C2EB5"/>
    <w:rsid w:val="007D5832"/>
    <w:rsid w:val="007E24F8"/>
    <w:rsid w:val="007F018B"/>
    <w:rsid w:val="008030B5"/>
    <w:rsid w:val="00803363"/>
    <w:rsid w:val="00815E02"/>
    <w:rsid w:val="0082795B"/>
    <w:rsid w:val="00837EEF"/>
    <w:rsid w:val="008417B7"/>
    <w:rsid w:val="00844518"/>
    <w:rsid w:val="00850C4B"/>
    <w:rsid w:val="00860743"/>
    <w:rsid w:val="0086248A"/>
    <w:rsid w:val="00863FDC"/>
    <w:rsid w:val="008664F1"/>
    <w:rsid w:val="008702B5"/>
    <w:rsid w:val="008757C2"/>
    <w:rsid w:val="00886B19"/>
    <w:rsid w:val="00887F04"/>
    <w:rsid w:val="008957BA"/>
    <w:rsid w:val="008B28CC"/>
    <w:rsid w:val="008C08E4"/>
    <w:rsid w:val="008C2653"/>
    <w:rsid w:val="008C44DB"/>
    <w:rsid w:val="008C7497"/>
    <w:rsid w:val="008E5124"/>
    <w:rsid w:val="008E6450"/>
    <w:rsid w:val="008E7F44"/>
    <w:rsid w:val="008F3039"/>
    <w:rsid w:val="008F4A9A"/>
    <w:rsid w:val="0090238E"/>
    <w:rsid w:val="00903D13"/>
    <w:rsid w:val="00910E9A"/>
    <w:rsid w:val="00911B00"/>
    <w:rsid w:val="00922042"/>
    <w:rsid w:val="00926A1C"/>
    <w:rsid w:val="00927CD4"/>
    <w:rsid w:val="00937D4F"/>
    <w:rsid w:val="0094290F"/>
    <w:rsid w:val="00947911"/>
    <w:rsid w:val="00957F28"/>
    <w:rsid w:val="00972B28"/>
    <w:rsid w:val="00972CCD"/>
    <w:rsid w:val="00987F1E"/>
    <w:rsid w:val="00991BFC"/>
    <w:rsid w:val="00997191"/>
    <w:rsid w:val="00997E87"/>
    <w:rsid w:val="009A07BA"/>
    <w:rsid w:val="009A4A1B"/>
    <w:rsid w:val="009A5564"/>
    <w:rsid w:val="009A57FD"/>
    <w:rsid w:val="009A6093"/>
    <w:rsid w:val="009B1784"/>
    <w:rsid w:val="009D717A"/>
    <w:rsid w:val="009D78D6"/>
    <w:rsid w:val="009E2335"/>
    <w:rsid w:val="009E3A8D"/>
    <w:rsid w:val="009E4A75"/>
    <w:rsid w:val="009E5CD4"/>
    <w:rsid w:val="009F0225"/>
    <w:rsid w:val="009F53C7"/>
    <w:rsid w:val="009F5AAD"/>
    <w:rsid w:val="009F7921"/>
    <w:rsid w:val="00A010A3"/>
    <w:rsid w:val="00A04051"/>
    <w:rsid w:val="00A0470B"/>
    <w:rsid w:val="00A1139B"/>
    <w:rsid w:val="00A11A23"/>
    <w:rsid w:val="00A229B4"/>
    <w:rsid w:val="00A3373F"/>
    <w:rsid w:val="00A50321"/>
    <w:rsid w:val="00A6310E"/>
    <w:rsid w:val="00A67D3F"/>
    <w:rsid w:val="00A70D02"/>
    <w:rsid w:val="00A722CD"/>
    <w:rsid w:val="00A758EE"/>
    <w:rsid w:val="00A86647"/>
    <w:rsid w:val="00A92666"/>
    <w:rsid w:val="00AA622C"/>
    <w:rsid w:val="00AB00FB"/>
    <w:rsid w:val="00AB3829"/>
    <w:rsid w:val="00AB3F8F"/>
    <w:rsid w:val="00AB5185"/>
    <w:rsid w:val="00AB6F61"/>
    <w:rsid w:val="00AC4220"/>
    <w:rsid w:val="00AC5AAC"/>
    <w:rsid w:val="00AC6326"/>
    <w:rsid w:val="00AC7AD4"/>
    <w:rsid w:val="00AD244B"/>
    <w:rsid w:val="00AE18F0"/>
    <w:rsid w:val="00AE4586"/>
    <w:rsid w:val="00AF049B"/>
    <w:rsid w:val="00AF75BF"/>
    <w:rsid w:val="00B05A74"/>
    <w:rsid w:val="00B10DDE"/>
    <w:rsid w:val="00B127B2"/>
    <w:rsid w:val="00B20887"/>
    <w:rsid w:val="00B21F37"/>
    <w:rsid w:val="00B318D4"/>
    <w:rsid w:val="00B330B2"/>
    <w:rsid w:val="00B3765D"/>
    <w:rsid w:val="00B414A7"/>
    <w:rsid w:val="00B42CB1"/>
    <w:rsid w:val="00B4636D"/>
    <w:rsid w:val="00B50ABF"/>
    <w:rsid w:val="00B50C2F"/>
    <w:rsid w:val="00B54AFD"/>
    <w:rsid w:val="00B878C2"/>
    <w:rsid w:val="00B879DD"/>
    <w:rsid w:val="00B9305C"/>
    <w:rsid w:val="00BA3159"/>
    <w:rsid w:val="00BA6A0D"/>
    <w:rsid w:val="00BB76AC"/>
    <w:rsid w:val="00BC4067"/>
    <w:rsid w:val="00BC56B3"/>
    <w:rsid w:val="00BD06F7"/>
    <w:rsid w:val="00BE4A5E"/>
    <w:rsid w:val="00BF4E35"/>
    <w:rsid w:val="00BF7805"/>
    <w:rsid w:val="00C00115"/>
    <w:rsid w:val="00C01008"/>
    <w:rsid w:val="00C04DD6"/>
    <w:rsid w:val="00C27845"/>
    <w:rsid w:val="00C30C7F"/>
    <w:rsid w:val="00C33853"/>
    <w:rsid w:val="00C52257"/>
    <w:rsid w:val="00C64F87"/>
    <w:rsid w:val="00C655F9"/>
    <w:rsid w:val="00C75C62"/>
    <w:rsid w:val="00C82974"/>
    <w:rsid w:val="00C83543"/>
    <w:rsid w:val="00C85A90"/>
    <w:rsid w:val="00C92349"/>
    <w:rsid w:val="00C966FF"/>
    <w:rsid w:val="00C97AA4"/>
    <w:rsid w:val="00C97E3E"/>
    <w:rsid w:val="00CA0B59"/>
    <w:rsid w:val="00CA152C"/>
    <w:rsid w:val="00CA3BDA"/>
    <w:rsid w:val="00CC0552"/>
    <w:rsid w:val="00CD2931"/>
    <w:rsid w:val="00CD7178"/>
    <w:rsid w:val="00CE326B"/>
    <w:rsid w:val="00CF2DBF"/>
    <w:rsid w:val="00D00515"/>
    <w:rsid w:val="00D01CFE"/>
    <w:rsid w:val="00D03907"/>
    <w:rsid w:val="00D071A1"/>
    <w:rsid w:val="00D244C2"/>
    <w:rsid w:val="00D313E6"/>
    <w:rsid w:val="00D3253E"/>
    <w:rsid w:val="00D32C6C"/>
    <w:rsid w:val="00D364DA"/>
    <w:rsid w:val="00D40078"/>
    <w:rsid w:val="00D4047A"/>
    <w:rsid w:val="00D50853"/>
    <w:rsid w:val="00D70BE7"/>
    <w:rsid w:val="00D91175"/>
    <w:rsid w:val="00D92F56"/>
    <w:rsid w:val="00DA0CD5"/>
    <w:rsid w:val="00DA3055"/>
    <w:rsid w:val="00DB477C"/>
    <w:rsid w:val="00DB5273"/>
    <w:rsid w:val="00DB6783"/>
    <w:rsid w:val="00DE1084"/>
    <w:rsid w:val="00DE14FC"/>
    <w:rsid w:val="00DE40E7"/>
    <w:rsid w:val="00E14DE3"/>
    <w:rsid w:val="00E215CF"/>
    <w:rsid w:val="00E27815"/>
    <w:rsid w:val="00E336EF"/>
    <w:rsid w:val="00E3448B"/>
    <w:rsid w:val="00E42314"/>
    <w:rsid w:val="00E433EE"/>
    <w:rsid w:val="00E4689F"/>
    <w:rsid w:val="00E5770F"/>
    <w:rsid w:val="00E612F1"/>
    <w:rsid w:val="00E67C9C"/>
    <w:rsid w:val="00E73C7F"/>
    <w:rsid w:val="00E7484E"/>
    <w:rsid w:val="00E75EA7"/>
    <w:rsid w:val="00E80C64"/>
    <w:rsid w:val="00E82ECE"/>
    <w:rsid w:val="00E876CE"/>
    <w:rsid w:val="00EA4394"/>
    <w:rsid w:val="00EA6A99"/>
    <w:rsid w:val="00EB1062"/>
    <w:rsid w:val="00EB3EC3"/>
    <w:rsid w:val="00EC24D6"/>
    <w:rsid w:val="00EC2EA4"/>
    <w:rsid w:val="00ED18F0"/>
    <w:rsid w:val="00ED4C96"/>
    <w:rsid w:val="00ED7F48"/>
    <w:rsid w:val="00EE1534"/>
    <w:rsid w:val="00EE4227"/>
    <w:rsid w:val="00EE427D"/>
    <w:rsid w:val="00EE42F6"/>
    <w:rsid w:val="00EE6F05"/>
    <w:rsid w:val="00EF5662"/>
    <w:rsid w:val="00F0278E"/>
    <w:rsid w:val="00F0687A"/>
    <w:rsid w:val="00F16F4D"/>
    <w:rsid w:val="00F2534F"/>
    <w:rsid w:val="00F36168"/>
    <w:rsid w:val="00F44B9F"/>
    <w:rsid w:val="00F47819"/>
    <w:rsid w:val="00F51A39"/>
    <w:rsid w:val="00F51BEF"/>
    <w:rsid w:val="00F544AE"/>
    <w:rsid w:val="00F70930"/>
    <w:rsid w:val="00F7367B"/>
    <w:rsid w:val="00F92150"/>
    <w:rsid w:val="00F9608B"/>
    <w:rsid w:val="00FA2E31"/>
    <w:rsid w:val="00FA382D"/>
    <w:rsid w:val="00FC04D3"/>
    <w:rsid w:val="00FC1A2E"/>
    <w:rsid w:val="00FE038D"/>
    <w:rsid w:val="00FF63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24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72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72A6"/>
    <w:rPr>
      <w:sz w:val="18"/>
      <w:szCs w:val="18"/>
    </w:rPr>
  </w:style>
  <w:style w:type="paragraph" w:styleId="a4">
    <w:name w:val="footer"/>
    <w:basedOn w:val="a"/>
    <w:link w:val="Char0"/>
    <w:uiPriority w:val="99"/>
    <w:semiHidden/>
    <w:unhideWhenUsed/>
    <w:rsid w:val="001F72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F72A6"/>
    <w:rPr>
      <w:sz w:val="18"/>
      <w:szCs w:val="18"/>
    </w:rPr>
  </w:style>
  <w:style w:type="paragraph" w:styleId="a5">
    <w:name w:val="List Paragraph"/>
    <w:basedOn w:val="a"/>
    <w:uiPriority w:val="34"/>
    <w:qFormat/>
    <w:rsid w:val="00042D88"/>
    <w:pPr>
      <w:ind w:firstLineChars="200" w:firstLine="420"/>
    </w:pPr>
  </w:style>
  <w:style w:type="paragraph" w:styleId="a6">
    <w:name w:val="Balloon Text"/>
    <w:basedOn w:val="a"/>
    <w:link w:val="Char1"/>
    <w:uiPriority w:val="99"/>
    <w:semiHidden/>
    <w:unhideWhenUsed/>
    <w:rsid w:val="008757C2"/>
    <w:rPr>
      <w:sz w:val="18"/>
      <w:szCs w:val="18"/>
    </w:rPr>
  </w:style>
  <w:style w:type="character" w:customStyle="1" w:styleId="Char1">
    <w:name w:val="批注框文本 Char"/>
    <w:basedOn w:val="a0"/>
    <w:link w:val="a6"/>
    <w:uiPriority w:val="99"/>
    <w:semiHidden/>
    <w:rsid w:val="008757C2"/>
    <w:rPr>
      <w:sz w:val="18"/>
      <w:szCs w:val="18"/>
    </w:rPr>
  </w:style>
  <w:style w:type="character" w:styleId="a7">
    <w:name w:val="Placeholder Text"/>
    <w:basedOn w:val="a0"/>
    <w:uiPriority w:val="99"/>
    <w:semiHidden/>
    <w:rsid w:val="0021536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FE031-CA56-48F7-841A-B1EC60F6D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6</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shuizi</dc:creator>
  <cp:keywords/>
  <dc:description/>
  <cp:lastModifiedBy>shuizi</cp:lastModifiedBy>
  <cp:revision>572</cp:revision>
  <dcterms:created xsi:type="dcterms:W3CDTF">2017-08-29T08:31:00Z</dcterms:created>
  <dcterms:modified xsi:type="dcterms:W3CDTF">2018-01-04T03:49:00Z</dcterms:modified>
</cp:coreProperties>
</file>